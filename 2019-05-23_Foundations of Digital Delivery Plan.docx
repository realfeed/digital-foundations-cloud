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BAEFE" w14:textId="7FEE3B29" w:rsidR="002C578F" w:rsidRPr="00A01225" w:rsidRDefault="002C578F" w:rsidP="529EAF38">
      <w:pPr>
        <w:jc w:val="center"/>
        <w:rPr>
          <w:b/>
          <w:bCs/>
          <w:sz w:val="72"/>
          <w:szCs w:val="72"/>
        </w:rPr>
      </w:pPr>
    </w:p>
    <w:p w14:paraId="7A5504C3" w14:textId="77777777" w:rsidR="002C578F" w:rsidRPr="00A01225" w:rsidRDefault="002C578F" w:rsidP="00DC0B74">
      <w:pPr>
        <w:jc w:val="center"/>
        <w:rPr>
          <w:rFonts w:cstheme="minorHAnsi"/>
          <w:b/>
          <w:sz w:val="72"/>
        </w:rPr>
      </w:pPr>
    </w:p>
    <w:p w14:paraId="2AA4996A" w14:textId="3A829F70" w:rsidR="002C578F" w:rsidRPr="00A01225" w:rsidRDefault="00F01ADA" w:rsidP="381376FB">
      <w:pPr>
        <w:jc w:val="center"/>
        <w:rPr>
          <w:b/>
          <w:bCs/>
          <w:sz w:val="72"/>
          <w:szCs w:val="72"/>
        </w:rPr>
      </w:pPr>
      <w:r>
        <w:rPr>
          <w:b/>
          <w:bCs/>
          <w:sz w:val="72"/>
          <w:szCs w:val="72"/>
        </w:rPr>
        <w:t>Foundations in Digital Development (for the Cloud)</w:t>
      </w:r>
    </w:p>
    <w:p w14:paraId="079E32A1" w14:textId="77777777" w:rsidR="00A53037" w:rsidRPr="00A01225" w:rsidRDefault="381376FB" w:rsidP="381376FB">
      <w:pPr>
        <w:jc w:val="center"/>
        <w:rPr>
          <w:b/>
          <w:bCs/>
          <w:sz w:val="28"/>
          <w:szCs w:val="28"/>
        </w:rPr>
      </w:pPr>
      <w:r w:rsidRPr="381376FB">
        <w:rPr>
          <w:b/>
          <w:bCs/>
          <w:sz w:val="40"/>
          <w:szCs w:val="40"/>
        </w:rPr>
        <w:t>Delivery Plan</w:t>
      </w:r>
    </w:p>
    <w:p w14:paraId="5B090A07" w14:textId="77777777" w:rsidR="002C578F" w:rsidRPr="00A01225" w:rsidRDefault="002C578F" w:rsidP="00DC0B74">
      <w:pPr>
        <w:rPr>
          <w:rFonts w:cstheme="minorHAnsi"/>
          <w:b/>
        </w:rPr>
      </w:pPr>
    </w:p>
    <w:p w14:paraId="04D28996" w14:textId="77777777" w:rsidR="002C578F" w:rsidRPr="00A01225" w:rsidRDefault="002C578F" w:rsidP="00DC0B74">
      <w:pPr>
        <w:rPr>
          <w:rFonts w:cstheme="minorHAnsi"/>
          <w:b/>
        </w:rPr>
      </w:pPr>
    </w:p>
    <w:p w14:paraId="1BF4E735" w14:textId="77777777" w:rsidR="002C578F" w:rsidRPr="00A01225" w:rsidRDefault="002C578F" w:rsidP="00DC0B74">
      <w:pPr>
        <w:rPr>
          <w:rFonts w:cstheme="minorHAnsi"/>
          <w:b/>
        </w:rPr>
      </w:pPr>
    </w:p>
    <w:p w14:paraId="1D569A12" w14:textId="77777777" w:rsidR="002C578F" w:rsidRPr="00A01225" w:rsidRDefault="002C578F" w:rsidP="00DC0B74">
      <w:pPr>
        <w:rPr>
          <w:rFonts w:cstheme="minorHAnsi"/>
          <w:b/>
        </w:rPr>
      </w:pPr>
    </w:p>
    <w:p w14:paraId="1E6178C3" w14:textId="77777777" w:rsidR="002C578F" w:rsidRPr="00A01225" w:rsidRDefault="002C578F" w:rsidP="00DC0B74">
      <w:pPr>
        <w:rPr>
          <w:rFonts w:cstheme="minorHAnsi"/>
          <w:b/>
        </w:rPr>
      </w:pPr>
    </w:p>
    <w:p w14:paraId="1C628A9D" w14:textId="77777777" w:rsidR="002C578F" w:rsidRPr="00A01225" w:rsidRDefault="002C578F" w:rsidP="00DC0B74">
      <w:pPr>
        <w:rPr>
          <w:rFonts w:cstheme="minorHAnsi"/>
          <w:b/>
        </w:rPr>
      </w:pPr>
    </w:p>
    <w:p w14:paraId="0B6C5E3D" w14:textId="77777777" w:rsidR="002C578F" w:rsidRPr="00A01225" w:rsidRDefault="002C578F" w:rsidP="00DC0B74">
      <w:pPr>
        <w:rPr>
          <w:rFonts w:cstheme="minorHAnsi"/>
          <w:b/>
        </w:rPr>
      </w:pPr>
    </w:p>
    <w:p w14:paraId="5767FC49" w14:textId="77777777" w:rsidR="002C578F" w:rsidRPr="00A01225" w:rsidRDefault="002C578F" w:rsidP="00DC0B74">
      <w:pPr>
        <w:rPr>
          <w:rFonts w:cstheme="minorHAnsi"/>
          <w:b/>
        </w:rPr>
      </w:pPr>
    </w:p>
    <w:p w14:paraId="4B466A37" w14:textId="77777777" w:rsidR="002C578F" w:rsidRPr="00A01225" w:rsidRDefault="002C578F" w:rsidP="00DC0B74">
      <w:pPr>
        <w:rPr>
          <w:rFonts w:cstheme="minorHAnsi"/>
          <w:b/>
        </w:rPr>
      </w:pPr>
    </w:p>
    <w:p w14:paraId="676596D2" w14:textId="77777777" w:rsidR="002C578F" w:rsidRPr="00A01225" w:rsidRDefault="002C578F" w:rsidP="00DC0B74">
      <w:pPr>
        <w:rPr>
          <w:rFonts w:cstheme="minorHAnsi"/>
          <w:b/>
        </w:rPr>
      </w:pPr>
    </w:p>
    <w:p w14:paraId="3F57E422" w14:textId="77777777" w:rsidR="002C578F" w:rsidRPr="00A01225" w:rsidRDefault="002C578F" w:rsidP="00DC0B74">
      <w:pPr>
        <w:rPr>
          <w:rFonts w:cstheme="minorHAnsi"/>
          <w:b/>
        </w:rPr>
      </w:pPr>
    </w:p>
    <w:p w14:paraId="29D7D122" w14:textId="77777777" w:rsidR="002C578F" w:rsidRPr="00A01225" w:rsidRDefault="002C578F" w:rsidP="00DC0B74">
      <w:pPr>
        <w:rPr>
          <w:rFonts w:cstheme="minorHAnsi"/>
          <w:b/>
        </w:rPr>
      </w:pPr>
    </w:p>
    <w:p w14:paraId="577EC497" w14:textId="77777777" w:rsidR="002C578F" w:rsidRPr="00A01225" w:rsidRDefault="002C578F" w:rsidP="00DC0B74">
      <w:pPr>
        <w:rPr>
          <w:rFonts w:cstheme="minorHAnsi"/>
          <w:b/>
        </w:rPr>
      </w:pPr>
    </w:p>
    <w:p w14:paraId="3548BA62" w14:textId="77777777" w:rsidR="002C578F" w:rsidRPr="00A01225" w:rsidRDefault="002C578F" w:rsidP="00DC0B74">
      <w:pPr>
        <w:rPr>
          <w:rFonts w:cstheme="minorHAnsi"/>
          <w:b/>
        </w:rPr>
      </w:pPr>
    </w:p>
    <w:p w14:paraId="42232029" w14:textId="77777777" w:rsidR="002C578F" w:rsidRPr="00A01225" w:rsidRDefault="002C578F" w:rsidP="00DC0B74">
      <w:pPr>
        <w:rPr>
          <w:rFonts w:cstheme="minorHAnsi"/>
          <w:b/>
        </w:rPr>
      </w:pPr>
    </w:p>
    <w:p w14:paraId="5895A793" w14:textId="77777777" w:rsidR="002C578F" w:rsidRPr="00A01225" w:rsidRDefault="002C578F" w:rsidP="00DC0B74">
      <w:pPr>
        <w:rPr>
          <w:rFonts w:cstheme="minorHAnsi"/>
          <w:b/>
        </w:rPr>
      </w:pPr>
    </w:p>
    <w:p w14:paraId="004A94B6" w14:textId="77777777" w:rsidR="002C578F" w:rsidRPr="00A01225" w:rsidRDefault="002C578F" w:rsidP="00DC0B74">
      <w:pPr>
        <w:rPr>
          <w:rFonts w:cstheme="minorHAnsi"/>
          <w:b/>
        </w:rPr>
      </w:pPr>
    </w:p>
    <w:p w14:paraId="4837C995" w14:textId="77777777" w:rsidR="002C578F" w:rsidRPr="00A01225" w:rsidRDefault="002C578F" w:rsidP="00DC0B74">
      <w:pPr>
        <w:rPr>
          <w:rFonts w:cstheme="minorHAnsi"/>
          <w:b/>
        </w:rPr>
      </w:pPr>
    </w:p>
    <w:p w14:paraId="1F3D2D34" w14:textId="77777777" w:rsidR="002C578F" w:rsidRPr="00A01225" w:rsidRDefault="002C578F" w:rsidP="00DC0B74">
      <w:pPr>
        <w:rPr>
          <w:rFonts w:cstheme="minorHAnsi"/>
          <w:b/>
        </w:rPr>
      </w:pPr>
    </w:p>
    <w:p w14:paraId="08FBDE1D" w14:textId="77777777" w:rsidR="002C578F" w:rsidRPr="00A01225" w:rsidRDefault="002C578F" w:rsidP="00DC0B74">
      <w:pPr>
        <w:rPr>
          <w:rFonts w:cstheme="minorHAnsi"/>
          <w:b/>
        </w:rPr>
      </w:pPr>
    </w:p>
    <w:p w14:paraId="4184B72E" w14:textId="77777777" w:rsidR="002C578F" w:rsidRPr="00A01225" w:rsidRDefault="002C578F" w:rsidP="00DC0B74">
      <w:pPr>
        <w:rPr>
          <w:rFonts w:cstheme="minorHAnsi"/>
          <w:b/>
        </w:rPr>
      </w:pPr>
    </w:p>
    <w:p w14:paraId="1B7445D7" w14:textId="77777777" w:rsidR="002C578F" w:rsidRPr="00A01225" w:rsidRDefault="002C578F" w:rsidP="00DC0B74">
      <w:pPr>
        <w:rPr>
          <w:rFonts w:cstheme="minorHAnsi"/>
          <w:b/>
        </w:rPr>
      </w:pPr>
    </w:p>
    <w:p w14:paraId="56A812AF" w14:textId="77777777" w:rsidR="002C578F" w:rsidRPr="00A01225" w:rsidRDefault="002C578F" w:rsidP="00DC0B74">
      <w:pPr>
        <w:rPr>
          <w:rFonts w:cstheme="minorHAnsi"/>
          <w:b/>
        </w:rPr>
      </w:pPr>
    </w:p>
    <w:p w14:paraId="08E1ABA7" w14:textId="77777777" w:rsidR="002C578F" w:rsidRPr="00A01225" w:rsidRDefault="002C578F" w:rsidP="00DC0B74">
      <w:pPr>
        <w:rPr>
          <w:rFonts w:cstheme="minorHAnsi"/>
          <w:b/>
        </w:rPr>
      </w:pPr>
    </w:p>
    <w:p w14:paraId="5482E49B" w14:textId="77777777" w:rsidR="002C578F" w:rsidRDefault="002C578F" w:rsidP="00DC0B74">
      <w:pPr>
        <w:rPr>
          <w:rFonts w:cstheme="minorHAnsi"/>
          <w:b/>
        </w:rPr>
      </w:pPr>
    </w:p>
    <w:p w14:paraId="3C88FE54" w14:textId="77777777" w:rsidR="00FC2DA8" w:rsidRDefault="00FC2DA8" w:rsidP="00DC0B74">
      <w:pPr>
        <w:rPr>
          <w:rFonts w:cstheme="minorHAnsi"/>
          <w:b/>
        </w:rPr>
      </w:pPr>
    </w:p>
    <w:p w14:paraId="6E91A532" w14:textId="77777777" w:rsidR="00FC2DA8" w:rsidRDefault="00FC2DA8" w:rsidP="00DC0B74">
      <w:pPr>
        <w:rPr>
          <w:rFonts w:cstheme="minorHAnsi"/>
          <w:b/>
        </w:rPr>
      </w:pPr>
    </w:p>
    <w:p w14:paraId="647B5058" w14:textId="77777777" w:rsidR="00FC2DA8" w:rsidRDefault="00FC2DA8" w:rsidP="00DC0B74">
      <w:pPr>
        <w:rPr>
          <w:rFonts w:cstheme="minorHAnsi"/>
          <w:b/>
        </w:rPr>
      </w:pPr>
    </w:p>
    <w:p w14:paraId="69C6306F" w14:textId="40C5517C" w:rsidR="00FC2DA8" w:rsidRDefault="00FC2DA8" w:rsidP="00DC0B74">
      <w:pPr>
        <w:rPr>
          <w:rFonts w:cstheme="minorHAnsi"/>
          <w:b/>
        </w:rPr>
      </w:pPr>
    </w:p>
    <w:p w14:paraId="6CD3CB06" w14:textId="77777777" w:rsidR="004F13A1" w:rsidRPr="00A01225" w:rsidRDefault="004F13A1" w:rsidP="00DC0B74">
      <w:pPr>
        <w:rPr>
          <w:rFonts w:cstheme="minorHAnsi"/>
          <w:b/>
        </w:rPr>
      </w:pPr>
    </w:p>
    <w:p w14:paraId="733D04D0" w14:textId="3D7BE2BC" w:rsidR="002C578F" w:rsidRDefault="002C578F" w:rsidP="00DC0B74">
      <w:pPr>
        <w:rPr>
          <w:rFonts w:cstheme="minorHAnsi"/>
          <w:b/>
        </w:rPr>
      </w:pPr>
    </w:p>
    <w:p w14:paraId="54B61F50" w14:textId="59E5778B" w:rsidR="00165A96" w:rsidRDefault="00165A96" w:rsidP="00DC0B74">
      <w:pPr>
        <w:rPr>
          <w:rFonts w:cstheme="minorHAnsi"/>
          <w:b/>
        </w:rPr>
      </w:pPr>
    </w:p>
    <w:p w14:paraId="5327F818" w14:textId="6CEA13BC" w:rsidR="00165A96" w:rsidRDefault="00165A96" w:rsidP="00DC0B74">
      <w:pPr>
        <w:rPr>
          <w:rFonts w:cstheme="minorHAnsi"/>
          <w:b/>
        </w:rPr>
      </w:pPr>
    </w:p>
    <w:p w14:paraId="6B040B7B" w14:textId="087C0518" w:rsidR="00165A96" w:rsidRDefault="00165A96" w:rsidP="00DC0B74">
      <w:pPr>
        <w:rPr>
          <w:rFonts w:cstheme="minorHAnsi"/>
          <w:b/>
        </w:rPr>
      </w:pPr>
    </w:p>
    <w:p w14:paraId="18DC21EB" w14:textId="77777777" w:rsidR="00165A96" w:rsidRPr="00A01225" w:rsidRDefault="00165A96" w:rsidP="00DC0B74">
      <w:pPr>
        <w:rPr>
          <w:rFonts w:cstheme="minorHAnsi"/>
          <w:b/>
        </w:rPr>
      </w:pPr>
    </w:p>
    <w:sdt>
      <w:sdtPr>
        <w:rPr>
          <w:rFonts w:asciiTheme="minorHAnsi" w:eastAsiaTheme="minorEastAsia" w:hAnsiTheme="minorHAnsi" w:cstheme="minorBidi"/>
          <w:b w:val="0"/>
          <w:bCs w:val="0"/>
          <w:sz w:val="22"/>
          <w:szCs w:val="22"/>
          <w:lang w:eastAsia="en-US"/>
        </w:rPr>
        <w:id w:val="-1487698393"/>
        <w:docPartObj>
          <w:docPartGallery w:val="Table of Contents"/>
          <w:docPartUnique/>
        </w:docPartObj>
      </w:sdtPr>
      <w:sdtEndPr>
        <w:rPr>
          <w:rFonts w:ascii="Times New Roman" w:eastAsia="Times New Roman" w:hAnsi="Times New Roman" w:cs="Times New Roman"/>
          <w:noProof/>
          <w:sz w:val="24"/>
          <w:szCs w:val="24"/>
        </w:rPr>
      </w:sdtEndPr>
      <w:sdtContent>
        <w:p w14:paraId="06EE8E63" w14:textId="77777777" w:rsidR="008F53A8" w:rsidRDefault="381376FB">
          <w:pPr>
            <w:pStyle w:val="TOCHeading"/>
          </w:pPr>
          <w:r>
            <w:t>Table of Contents</w:t>
          </w:r>
        </w:p>
        <w:p w14:paraId="08D911F5" w14:textId="77777777" w:rsidR="005059D5" w:rsidRDefault="008F53A8">
          <w:pPr>
            <w:pStyle w:val="TOC1"/>
            <w:tabs>
              <w:tab w:val="right" w:leader="dot" w:pos="9322"/>
            </w:tabs>
            <w:rPr>
              <w:noProof/>
              <w:lang w:eastAsia="en-GB"/>
            </w:rPr>
          </w:pPr>
          <w:r>
            <w:fldChar w:fldCharType="begin"/>
          </w:r>
          <w:r>
            <w:instrText xml:space="preserve"> TOC \o "1-3" \h \z \u </w:instrText>
          </w:r>
          <w:r>
            <w:fldChar w:fldCharType="separate"/>
          </w:r>
          <w:hyperlink w:anchor="_Toc394389653" w:history="1">
            <w:r w:rsidR="005059D5" w:rsidRPr="00C11FAB">
              <w:rPr>
                <w:rStyle w:val="Hyperlink"/>
                <w:noProof/>
              </w:rPr>
              <w:t>Course Information</w:t>
            </w:r>
            <w:r w:rsidR="005059D5">
              <w:rPr>
                <w:noProof/>
                <w:webHidden/>
              </w:rPr>
              <w:tab/>
            </w:r>
            <w:r w:rsidR="005059D5">
              <w:rPr>
                <w:noProof/>
                <w:webHidden/>
              </w:rPr>
              <w:fldChar w:fldCharType="begin"/>
            </w:r>
            <w:r w:rsidR="005059D5">
              <w:rPr>
                <w:noProof/>
                <w:webHidden/>
              </w:rPr>
              <w:instrText xml:space="preserve"> PAGEREF _Toc394389653 \h </w:instrText>
            </w:r>
            <w:r w:rsidR="005059D5">
              <w:rPr>
                <w:noProof/>
                <w:webHidden/>
              </w:rPr>
            </w:r>
            <w:r w:rsidR="005059D5">
              <w:rPr>
                <w:noProof/>
                <w:webHidden/>
              </w:rPr>
              <w:fldChar w:fldCharType="separate"/>
            </w:r>
            <w:r w:rsidR="005059D5">
              <w:rPr>
                <w:noProof/>
                <w:webHidden/>
              </w:rPr>
              <w:t>- 2 -</w:t>
            </w:r>
            <w:r w:rsidR="005059D5">
              <w:rPr>
                <w:noProof/>
                <w:webHidden/>
              </w:rPr>
              <w:fldChar w:fldCharType="end"/>
            </w:r>
          </w:hyperlink>
        </w:p>
        <w:p w14:paraId="0A929B01" w14:textId="77777777" w:rsidR="005059D5" w:rsidRDefault="00E354C4">
          <w:pPr>
            <w:pStyle w:val="TOC1"/>
            <w:tabs>
              <w:tab w:val="right" w:leader="dot" w:pos="9322"/>
            </w:tabs>
            <w:rPr>
              <w:noProof/>
              <w:lang w:eastAsia="en-GB"/>
            </w:rPr>
          </w:pPr>
          <w:hyperlink w:anchor="_Toc394389654" w:history="1">
            <w:r w:rsidR="005059D5" w:rsidRPr="00C11FAB">
              <w:rPr>
                <w:rStyle w:val="Hyperlink"/>
                <w:noProof/>
              </w:rPr>
              <w:t>Course Overview</w:t>
            </w:r>
            <w:r w:rsidR="005059D5">
              <w:rPr>
                <w:noProof/>
                <w:webHidden/>
              </w:rPr>
              <w:tab/>
            </w:r>
            <w:r w:rsidR="005059D5">
              <w:rPr>
                <w:noProof/>
                <w:webHidden/>
              </w:rPr>
              <w:fldChar w:fldCharType="begin"/>
            </w:r>
            <w:r w:rsidR="005059D5">
              <w:rPr>
                <w:noProof/>
                <w:webHidden/>
              </w:rPr>
              <w:instrText xml:space="preserve"> PAGEREF _Toc394389654 \h </w:instrText>
            </w:r>
            <w:r w:rsidR="005059D5">
              <w:rPr>
                <w:noProof/>
                <w:webHidden/>
              </w:rPr>
            </w:r>
            <w:r w:rsidR="005059D5">
              <w:rPr>
                <w:noProof/>
                <w:webHidden/>
              </w:rPr>
              <w:fldChar w:fldCharType="separate"/>
            </w:r>
            <w:r w:rsidR="005059D5">
              <w:rPr>
                <w:noProof/>
                <w:webHidden/>
              </w:rPr>
              <w:t>- 3 -</w:t>
            </w:r>
            <w:r w:rsidR="005059D5">
              <w:rPr>
                <w:noProof/>
                <w:webHidden/>
              </w:rPr>
              <w:fldChar w:fldCharType="end"/>
            </w:r>
          </w:hyperlink>
        </w:p>
        <w:p w14:paraId="35513547" w14:textId="77777777" w:rsidR="005059D5" w:rsidRDefault="00E354C4">
          <w:pPr>
            <w:pStyle w:val="TOC1"/>
            <w:tabs>
              <w:tab w:val="right" w:leader="dot" w:pos="9322"/>
            </w:tabs>
            <w:rPr>
              <w:noProof/>
              <w:lang w:eastAsia="en-GB"/>
            </w:rPr>
          </w:pPr>
          <w:hyperlink w:anchor="_Toc394389655" w:history="1">
            <w:r w:rsidR="005059D5" w:rsidRPr="00C11FAB">
              <w:rPr>
                <w:rStyle w:val="Hyperlink"/>
                <w:noProof/>
              </w:rPr>
              <w:t>Trainer Notes</w:t>
            </w:r>
            <w:r w:rsidR="005059D5">
              <w:rPr>
                <w:noProof/>
                <w:webHidden/>
              </w:rPr>
              <w:tab/>
            </w:r>
            <w:r w:rsidR="005059D5">
              <w:rPr>
                <w:noProof/>
                <w:webHidden/>
              </w:rPr>
              <w:fldChar w:fldCharType="begin"/>
            </w:r>
            <w:r w:rsidR="005059D5">
              <w:rPr>
                <w:noProof/>
                <w:webHidden/>
              </w:rPr>
              <w:instrText xml:space="preserve"> PAGEREF _Toc394389655 \h </w:instrText>
            </w:r>
            <w:r w:rsidR="005059D5">
              <w:rPr>
                <w:noProof/>
                <w:webHidden/>
              </w:rPr>
            </w:r>
            <w:r w:rsidR="005059D5">
              <w:rPr>
                <w:noProof/>
                <w:webHidden/>
              </w:rPr>
              <w:fldChar w:fldCharType="separate"/>
            </w:r>
            <w:r w:rsidR="005059D5">
              <w:rPr>
                <w:noProof/>
                <w:webHidden/>
              </w:rPr>
              <w:t>4</w:t>
            </w:r>
            <w:r w:rsidR="005059D5">
              <w:rPr>
                <w:noProof/>
                <w:webHidden/>
              </w:rPr>
              <w:fldChar w:fldCharType="end"/>
            </w:r>
          </w:hyperlink>
        </w:p>
        <w:p w14:paraId="0775BC50" w14:textId="77777777" w:rsidR="005059D5" w:rsidRDefault="00E354C4">
          <w:pPr>
            <w:pStyle w:val="TOC2"/>
            <w:tabs>
              <w:tab w:val="right" w:leader="dot" w:pos="9322"/>
            </w:tabs>
            <w:rPr>
              <w:noProof/>
              <w:lang w:eastAsia="en-GB"/>
            </w:rPr>
          </w:pPr>
          <w:hyperlink w:anchor="_Toc394389656" w:history="1">
            <w:r w:rsidR="005059D5" w:rsidRPr="00C11FAB">
              <w:rPr>
                <w:rStyle w:val="Hyperlink"/>
                <w:noProof/>
              </w:rPr>
              <w:t>2. Course Overview</w:t>
            </w:r>
            <w:r w:rsidR="005059D5">
              <w:rPr>
                <w:noProof/>
                <w:webHidden/>
              </w:rPr>
              <w:tab/>
            </w:r>
            <w:r w:rsidR="005059D5">
              <w:rPr>
                <w:noProof/>
                <w:webHidden/>
              </w:rPr>
              <w:fldChar w:fldCharType="begin"/>
            </w:r>
            <w:r w:rsidR="005059D5">
              <w:rPr>
                <w:noProof/>
                <w:webHidden/>
              </w:rPr>
              <w:instrText xml:space="preserve"> PAGEREF _Toc394389656 \h </w:instrText>
            </w:r>
            <w:r w:rsidR="005059D5">
              <w:rPr>
                <w:noProof/>
                <w:webHidden/>
              </w:rPr>
            </w:r>
            <w:r w:rsidR="005059D5">
              <w:rPr>
                <w:noProof/>
                <w:webHidden/>
              </w:rPr>
              <w:fldChar w:fldCharType="separate"/>
            </w:r>
            <w:r w:rsidR="005059D5">
              <w:rPr>
                <w:noProof/>
                <w:webHidden/>
              </w:rPr>
              <w:t>4</w:t>
            </w:r>
            <w:r w:rsidR="005059D5">
              <w:rPr>
                <w:noProof/>
                <w:webHidden/>
              </w:rPr>
              <w:fldChar w:fldCharType="end"/>
            </w:r>
          </w:hyperlink>
        </w:p>
        <w:p w14:paraId="4AC60288" w14:textId="77777777" w:rsidR="005059D5" w:rsidRDefault="00E354C4">
          <w:pPr>
            <w:pStyle w:val="TOC2"/>
            <w:tabs>
              <w:tab w:val="right" w:leader="dot" w:pos="9322"/>
            </w:tabs>
            <w:rPr>
              <w:noProof/>
              <w:lang w:eastAsia="en-GB"/>
            </w:rPr>
          </w:pPr>
          <w:hyperlink w:anchor="_Toc394389657" w:history="1">
            <w:r w:rsidR="005059D5" w:rsidRPr="00C11FAB">
              <w:rPr>
                <w:rStyle w:val="Hyperlink"/>
                <w:noProof/>
              </w:rPr>
              <w:t>3. Session 1</w:t>
            </w:r>
            <w:r w:rsidR="005059D5">
              <w:rPr>
                <w:noProof/>
                <w:webHidden/>
              </w:rPr>
              <w:tab/>
            </w:r>
            <w:r w:rsidR="005059D5">
              <w:rPr>
                <w:noProof/>
                <w:webHidden/>
              </w:rPr>
              <w:fldChar w:fldCharType="begin"/>
            </w:r>
            <w:r w:rsidR="005059D5">
              <w:rPr>
                <w:noProof/>
                <w:webHidden/>
              </w:rPr>
              <w:instrText xml:space="preserve"> PAGEREF _Toc394389657 \h </w:instrText>
            </w:r>
            <w:r w:rsidR="005059D5">
              <w:rPr>
                <w:noProof/>
                <w:webHidden/>
              </w:rPr>
            </w:r>
            <w:r w:rsidR="005059D5">
              <w:rPr>
                <w:noProof/>
                <w:webHidden/>
              </w:rPr>
              <w:fldChar w:fldCharType="separate"/>
            </w:r>
            <w:r w:rsidR="005059D5">
              <w:rPr>
                <w:noProof/>
                <w:webHidden/>
              </w:rPr>
              <w:t>5</w:t>
            </w:r>
            <w:r w:rsidR="005059D5">
              <w:rPr>
                <w:noProof/>
                <w:webHidden/>
              </w:rPr>
              <w:fldChar w:fldCharType="end"/>
            </w:r>
          </w:hyperlink>
        </w:p>
        <w:p w14:paraId="295C0176" w14:textId="77777777" w:rsidR="008F53A8" w:rsidRDefault="008F53A8">
          <w:r>
            <w:rPr>
              <w:b/>
              <w:bCs/>
              <w:noProof/>
            </w:rPr>
            <w:fldChar w:fldCharType="end"/>
          </w:r>
        </w:p>
      </w:sdtContent>
    </w:sdt>
    <w:p w14:paraId="49B0CE7A" w14:textId="77777777" w:rsidR="00BF05E5" w:rsidRDefault="00BF05E5">
      <w:pPr>
        <w:rPr>
          <w:rFonts w:cstheme="minorHAnsi"/>
          <w:b/>
          <w:sz w:val="28"/>
        </w:rPr>
      </w:pPr>
      <w:r>
        <w:rPr>
          <w:rFonts w:cstheme="minorHAnsi"/>
          <w:b/>
          <w:sz w:val="28"/>
        </w:rPr>
        <w:br w:type="page"/>
      </w:r>
    </w:p>
    <w:p w14:paraId="1EEE0A85" w14:textId="77777777" w:rsidR="00A01225" w:rsidRPr="002B6EDE" w:rsidRDefault="381376FB" w:rsidP="00BF05E5">
      <w:pPr>
        <w:pStyle w:val="Heading1"/>
      </w:pPr>
      <w:bookmarkStart w:id="0" w:name="_Toc394389653"/>
      <w:r>
        <w:lastRenderedPageBreak/>
        <w:t>Course Information</w:t>
      </w:r>
      <w:bookmarkEnd w:id="0"/>
    </w:p>
    <w:p w14:paraId="2D164EE2" w14:textId="77777777" w:rsidR="00A01225" w:rsidRPr="002B6EDE" w:rsidRDefault="00A01225" w:rsidP="00DC0B74">
      <w:pPr>
        <w:rPr>
          <w:rFonts w:cstheme="minorHAnsi"/>
          <w:b/>
          <w:sz w:val="6"/>
        </w:rPr>
      </w:pPr>
    </w:p>
    <w:p w14:paraId="4BDD0147" w14:textId="77777777" w:rsidR="002C578F" w:rsidRPr="002B6EDE" w:rsidRDefault="381376FB" w:rsidP="381376FB">
      <w:pPr>
        <w:rPr>
          <w:b/>
          <w:bCs/>
        </w:rPr>
      </w:pPr>
      <w:r w:rsidRPr="381376FB">
        <w:rPr>
          <w:b/>
          <w:bCs/>
        </w:rPr>
        <w:t>Diagnosis of Need</w:t>
      </w:r>
    </w:p>
    <w:p w14:paraId="69028492" w14:textId="6BF4E348" w:rsidR="002B6EDE" w:rsidRPr="00D41E19" w:rsidRDefault="004E4ADD" w:rsidP="393991D6">
      <w:pPr>
        <w:rPr>
          <w:rFonts w:eastAsia="Arial" w:cstheme="minorHAnsi"/>
        </w:rPr>
      </w:pPr>
      <w:r w:rsidRPr="00D41E19">
        <w:rPr>
          <w:rFonts w:eastAsia="Arial" w:cstheme="minorHAnsi"/>
        </w:rPr>
        <w:t>It has been recognized that to support the Building Performance and Systems ‘’digital/smart buildings’’ service offering that there is a need for engineers across all grades to be trained to take full advantage of new digital/cloud resources that are being made available. Further, a large proportion of research carried out last year within the BPS skills community in 2017/18 leveraged upon AWS cloud infrastructure. This appears a clear direction of travel for the discipline. AWS essentials training has been arranged for those working in the Technology Consulting UK group and this was very well attended. However, attendees at the eve</w:t>
      </w:r>
      <w:r w:rsidR="00D41E19" w:rsidRPr="00D41E19">
        <w:rPr>
          <w:rFonts w:eastAsia="Arial" w:cstheme="minorHAnsi"/>
        </w:rPr>
        <w:t>nt provided mixed feedback – citing the need for pre-requisite knowledge and a need for a more ‘’hands-on’’ experience to develop familiarity.</w:t>
      </w:r>
    </w:p>
    <w:p w14:paraId="2D09995D" w14:textId="5E7E8E01" w:rsidR="00D41E19" w:rsidRPr="00D41E19" w:rsidRDefault="00D41E19" w:rsidP="393991D6">
      <w:pPr>
        <w:rPr>
          <w:rFonts w:eastAsia="Arial" w:cstheme="minorHAnsi"/>
        </w:rPr>
      </w:pPr>
      <w:r w:rsidRPr="00D41E19">
        <w:rPr>
          <w:rFonts w:eastAsia="Arial" w:cstheme="minorHAnsi"/>
        </w:rPr>
        <w:t xml:space="preserve">We believe that this experience of business needs is not constrained to these cases cited within the Building Performance and Systems skills network, but </w:t>
      </w:r>
      <w:ins w:id="1" w:author="Aidan Parkinson" w:date="2019-04-26T10:00:00Z">
        <w:r w:rsidR="00E77B1E">
          <w:rPr>
            <w:rFonts w:eastAsia="Arial" w:cstheme="minorHAnsi"/>
          </w:rPr>
          <w:t xml:space="preserve">one </w:t>
        </w:r>
      </w:ins>
      <w:r w:rsidRPr="00D41E19">
        <w:rPr>
          <w:rFonts w:eastAsia="Arial" w:cstheme="minorHAnsi"/>
        </w:rPr>
        <w:t xml:space="preserve">shared to some extent </w:t>
      </w:r>
      <w:del w:id="2" w:author="Aidan Parkinson" w:date="2019-04-26T10:01:00Z">
        <w:r w:rsidRPr="00D41E19" w:rsidDel="00E77B1E">
          <w:rPr>
            <w:rFonts w:eastAsia="Arial" w:cstheme="minorHAnsi"/>
          </w:rPr>
          <w:delText xml:space="preserve">towards </w:delText>
        </w:r>
      </w:del>
      <w:ins w:id="3" w:author="Aidan Parkinson" w:date="2019-04-26T10:01:00Z">
        <w:r w:rsidR="00E77B1E">
          <w:rPr>
            <w:rFonts w:eastAsia="Arial" w:cstheme="minorHAnsi"/>
          </w:rPr>
          <w:t>with</w:t>
        </w:r>
        <w:r w:rsidR="00E77B1E" w:rsidRPr="00D41E19">
          <w:rPr>
            <w:rFonts w:eastAsia="Arial" w:cstheme="minorHAnsi"/>
          </w:rPr>
          <w:t xml:space="preserve"> </w:t>
        </w:r>
      </w:ins>
      <w:r w:rsidRPr="00D41E19">
        <w:rPr>
          <w:rFonts w:eastAsia="Arial" w:cstheme="minorHAnsi"/>
        </w:rPr>
        <w:t>most skills networks as a means of facilitating the firms ‘’Digital Transformation’’. For example, we see an example of direction application of these skills to the ‘’Movement Insight’’ initiative to support transport infrastructure planning. Such foundations skills are internationally applicable and need only to be tailored geographically to regional language/dialect and custom.</w:t>
      </w:r>
    </w:p>
    <w:p w14:paraId="4C4C5C15" w14:textId="14FBD01B" w:rsidR="00D41E19" w:rsidRPr="00D41E19" w:rsidRDefault="00D41E19" w:rsidP="393991D6">
      <w:pPr>
        <w:rPr>
          <w:rFonts w:eastAsia="Arial" w:cstheme="minorHAnsi"/>
        </w:rPr>
      </w:pPr>
      <w:r w:rsidRPr="00D41E19">
        <w:rPr>
          <w:rFonts w:eastAsia="Arial" w:cstheme="minorHAnsi"/>
        </w:rPr>
        <w:t xml:space="preserve">This course is intended to provide attendees with the ‘’pre-requisite’’ experience to begin effectively engaging with digital development projects. Through this a community of engaged developers could be established within the firm to support delivery of Arup’s process automation and insight platforms.  </w:t>
      </w:r>
    </w:p>
    <w:p w14:paraId="20A4D70B" w14:textId="77777777" w:rsidR="002C578F" w:rsidRPr="00AB3F7C" w:rsidRDefault="002C578F" w:rsidP="00DC0B74">
      <w:pPr>
        <w:rPr>
          <w:rFonts w:cstheme="minorHAnsi"/>
          <w:b/>
          <w:highlight w:val="yellow"/>
        </w:rPr>
      </w:pPr>
    </w:p>
    <w:p w14:paraId="6EDA7A17" w14:textId="77777777" w:rsidR="0039760D" w:rsidRPr="00AB3F7C" w:rsidRDefault="0039760D" w:rsidP="00DC0B74">
      <w:pPr>
        <w:rPr>
          <w:rFonts w:cstheme="minorHAnsi"/>
          <w:b/>
          <w:highlight w:val="yellow"/>
          <w:u w:val="single"/>
        </w:rPr>
      </w:pPr>
    </w:p>
    <w:p w14:paraId="4E8AADEE" w14:textId="77777777" w:rsidR="007B46E1" w:rsidRPr="002B6EDE" w:rsidRDefault="381376FB" w:rsidP="381376FB">
      <w:pPr>
        <w:rPr>
          <w:b/>
          <w:bCs/>
        </w:rPr>
      </w:pPr>
      <w:r w:rsidRPr="381376FB">
        <w:rPr>
          <w:b/>
          <w:bCs/>
        </w:rPr>
        <w:t>Learning Outcomes</w:t>
      </w:r>
    </w:p>
    <w:p w14:paraId="393F5AC1" w14:textId="77777777" w:rsidR="007B46E1" w:rsidRPr="002B6EDE" w:rsidRDefault="381376FB" w:rsidP="381376FB">
      <w:r>
        <w:t>By the end of this course attendees will be able to:</w:t>
      </w:r>
    </w:p>
    <w:p w14:paraId="48830317" w14:textId="3686631B" w:rsidR="004F13A1" w:rsidRDefault="00F01ADA" w:rsidP="001A24B8">
      <w:pPr>
        <w:pStyle w:val="ListParagraph"/>
        <w:numPr>
          <w:ilvl w:val="0"/>
          <w:numId w:val="1"/>
        </w:numPr>
        <w:rPr>
          <w:rFonts w:cstheme="minorHAnsi"/>
          <w:noProof/>
        </w:rPr>
      </w:pPr>
      <w:r>
        <w:rPr>
          <w:rFonts w:cstheme="minorHAnsi"/>
          <w:noProof/>
        </w:rPr>
        <w:t>Set up a fit for purpose ID</w:t>
      </w:r>
      <w:r w:rsidR="00EE581B">
        <w:rPr>
          <w:rFonts w:cstheme="minorHAnsi"/>
          <w:noProof/>
        </w:rPr>
        <w:t>E</w:t>
      </w:r>
    </w:p>
    <w:p w14:paraId="5C94C605" w14:textId="587C5A58" w:rsidR="00EE581B" w:rsidRDefault="00EE581B" w:rsidP="001A24B8">
      <w:pPr>
        <w:pStyle w:val="ListParagraph"/>
        <w:numPr>
          <w:ilvl w:val="0"/>
          <w:numId w:val="1"/>
        </w:numPr>
        <w:rPr>
          <w:rFonts w:cstheme="minorHAnsi"/>
          <w:noProof/>
        </w:rPr>
      </w:pPr>
      <w:r>
        <w:rPr>
          <w:rFonts w:cstheme="minorHAnsi"/>
          <w:noProof/>
        </w:rPr>
        <w:t>Write and execute basic programs in Python</w:t>
      </w:r>
    </w:p>
    <w:p w14:paraId="35A2BDFB" w14:textId="5527B116" w:rsidR="00EE581B" w:rsidRPr="00C701A1" w:rsidRDefault="00006832" w:rsidP="001A24B8">
      <w:pPr>
        <w:pStyle w:val="ListParagraph"/>
        <w:numPr>
          <w:ilvl w:val="0"/>
          <w:numId w:val="1"/>
        </w:numPr>
        <w:rPr>
          <w:ins w:id="4" w:author="Aidan Parkinson" w:date="2018-11-27T13:13:00Z"/>
          <w:rFonts w:cstheme="minorHAnsi"/>
          <w:noProof/>
          <w:rPrChange w:id="5" w:author="Aidan Parkinson" w:date="2018-11-27T13:13:00Z">
            <w:rPr>
              <w:ins w:id="6" w:author="Aidan Parkinson" w:date="2018-11-27T13:13:00Z"/>
              <w:rFonts w:cstheme="minorHAnsi"/>
              <w:i/>
              <w:noProof/>
            </w:rPr>
          </w:rPrChange>
        </w:rPr>
      </w:pPr>
      <w:ins w:id="7" w:author="Aidan Parkinson" w:date="2018-11-27T13:10:00Z">
        <w:r>
          <w:rPr>
            <w:rFonts w:cstheme="minorHAnsi"/>
            <w:noProof/>
          </w:rPr>
          <w:t xml:space="preserve">Understand </w:t>
        </w:r>
      </w:ins>
      <w:ins w:id="8" w:author="Aidan Parkinson" w:date="2018-11-27T13:11:00Z">
        <w:r w:rsidR="00C701A1">
          <w:rPr>
            <w:rFonts w:cstheme="minorHAnsi"/>
            <w:noProof/>
          </w:rPr>
          <w:t>the terms “</w:t>
        </w:r>
      </w:ins>
      <w:r w:rsidR="00EE581B">
        <w:rPr>
          <w:rFonts w:cstheme="minorHAnsi"/>
          <w:noProof/>
        </w:rPr>
        <w:t>Clone</w:t>
      </w:r>
      <w:ins w:id="9" w:author="Aidan Parkinson" w:date="2018-11-27T13:11:00Z">
        <w:r w:rsidR="00C701A1">
          <w:rPr>
            <w:rFonts w:cstheme="minorHAnsi"/>
            <w:noProof/>
          </w:rPr>
          <w:t>”</w:t>
        </w:r>
      </w:ins>
      <w:r w:rsidR="00EE581B">
        <w:rPr>
          <w:rFonts w:cstheme="minorHAnsi"/>
          <w:noProof/>
        </w:rPr>
        <w:t xml:space="preserve">, </w:t>
      </w:r>
      <w:ins w:id="10" w:author="Aidan Parkinson" w:date="2018-11-27T13:11:00Z">
        <w:r w:rsidR="00C701A1">
          <w:rPr>
            <w:rFonts w:cstheme="minorHAnsi"/>
            <w:noProof/>
          </w:rPr>
          <w:t>“</w:t>
        </w:r>
      </w:ins>
      <w:r w:rsidR="00EE581B">
        <w:rPr>
          <w:rFonts w:cstheme="minorHAnsi"/>
          <w:noProof/>
        </w:rPr>
        <w:t>Push</w:t>
      </w:r>
      <w:ins w:id="11" w:author="Aidan Parkinson" w:date="2018-11-27T13:11:00Z">
        <w:r w:rsidR="00C701A1">
          <w:rPr>
            <w:rFonts w:cstheme="minorHAnsi"/>
            <w:noProof/>
          </w:rPr>
          <w:t>”</w:t>
        </w:r>
      </w:ins>
      <w:r w:rsidR="00EE581B">
        <w:rPr>
          <w:rFonts w:cstheme="minorHAnsi"/>
          <w:noProof/>
        </w:rPr>
        <w:t xml:space="preserve">, </w:t>
      </w:r>
      <w:ins w:id="12" w:author="Aidan Parkinson" w:date="2018-11-27T13:26:00Z">
        <w:r w:rsidR="00314716">
          <w:rPr>
            <w:rFonts w:cstheme="minorHAnsi"/>
            <w:noProof/>
          </w:rPr>
          <w:t xml:space="preserve">“Pull”, “Add”, “Commit”, </w:t>
        </w:r>
      </w:ins>
      <w:ins w:id="13" w:author="Aidan Parkinson" w:date="2018-11-27T13:11:00Z">
        <w:r w:rsidR="00C701A1">
          <w:rPr>
            <w:rFonts w:cstheme="minorHAnsi"/>
            <w:noProof/>
          </w:rPr>
          <w:t>“</w:t>
        </w:r>
      </w:ins>
      <w:r w:rsidR="00EE581B">
        <w:rPr>
          <w:rFonts w:cstheme="minorHAnsi"/>
          <w:noProof/>
        </w:rPr>
        <w:t>Merge</w:t>
      </w:r>
      <w:ins w:id="14" w:author="Aidan Parkinson" w:date="2018-11-27T13:11:00Z">
        <w:r w:rsidR="00C701A1">
          <w:rPr>
            <w:rFonts w:cstheme="minorHAnsi"/>
            <w:noProof/>
          </w:rPr>
          <w:t>”</w:t>
        </w:r>
      </w:ins>
      <w:ins w:id="15" w:author="Aidan Parkinson" w:date="2018-11-27T13:28:00Z">
        <w:r w:rsidR="00314716">
          <w:rPr>
            <w:rFonts w:cstheme="minorHAnsi"/>
            <w:noProof/>
          </w:rPr>
          <w:t>, “Checkout”</w:t>
        </w:r>
      </w:ins>
      <w:r w:rsidR="00EE581B">
        <w:rPr>
          <w:rFonts w:cstheme="minorHAnsi"/>
          <w:noProof/>
        </w:rPr>
        <w:t xml:space="preserve"> </w:t>
      </w:r>
      <w:r w:rsidR="00EE581B" w:rsidRPr="00C701A1">
        <w:rPr>
          <w:rFonts w:cstheme="minorHAnsi"/>
          <w:noProof/>
          <w:rPrChange w:id="16" w:author="Aidan Parkinson" w:date="2018-11-27T13:14:00Z">
            <w:rPr>
              <w:rFonts w:cstheme="minorHAnsi"/>
              <w:noProof/>
              <w:highlight w:val="yellow"/>
            </w:rPr>
          </w:rPrChange>
        </w:rPr>
        <w:t xml:space="preserve">and </w:t>
      </w:r>
      <w:ins w:id="17" w:author="Aidan Parkinson" w:date="2018-11-27T13:11:00Z">
        <w:r w:rsidR="00C701A1" w:rsidRPr="00C701A1">
          <w:rPr>
            <w:rFonts w:cstheme="minorHAnsi"/>
            <w:noProof/>
            <w:rPrChange w:id="18" w:author="Aidan Parkinson" w:date="2018-11-27T13:14:00Z">
              <w:rPr>
                <w:rFonts w:cstheme="minorHAnsi"/>
                <w:noProof/>
                <w:highlight w:val="yellow"/>
              </w:rPr>
            </w:rPrChange>
          </w:rPr>
          <w:t>“</w:t>
        </w:r>
      </w:ins>
      <w:r w:rsidR="00EE581B" w:rsidRPr="00C701A1">
        <w:rPr>
          <w:rFonts w:cstheme="minorHAnsi"/>
          <w:noProof/>
          <w:rPrChange w:id="19" w:author="Aidan Parkinson" w:date="2018-11-27T13:14:00Z">
            <w:rPr>
              <w:rFonts w:cstheme="minorHAnsi"/>
              <w:noProof/>
              <w:highlight w:val="yellow"/>
            </w:rPr>
          </w:rPrChange>
        </w:rPr>
        <w:t>Revert</w:t>
      </w:r>
      <w:ins w:id="20" w:author="Aidan Parkinson" w:date="2018-11-27T13:11:00Z">
        <w:r w:rsidR="00C701A1" w:rsidRPr="00C701A1">
          <w:rPr>
            <w:rFonts w:cstheme="minorHAnsi"/>
            <w:noProof/>
            <w:rPrChange w:id="21" w:author="Aidan Parkinson" w:date="2018-11-27T13:14:00Z">
              <w:rPr>
                <w:rFonts w:cstheme="minorHAnsi"/>
                <w:noProof/>
                <w:highlight w:val="yellow"/>
              </w:rPr>
            </w:rPrChange>
          </w:rPr>
          <w:t>”</w:t>
        </w:r>
      </w:ins>
      <w:r w:rsidR="00EE581B" w:rsidRPr="00C701A1">
        <w:rPr>
          <w:rFonts w:cstheme="minorHAnsi"/>
          <w:noProof/>
        </w:rPr>
        <w:t xml:space="preserve"> </w:t>
      </w:r>
      <w:ins w:id="22" w:author="Aidan Parkinson" w:date="2018-11-27T13:11:00Z">
        <w:r w:rsidR="00C701A1" w:rsidRPr="00C701A1">
          <w:rPr>
            <w:rFonts w:cstheme="minorHAnsi"/>
            <w:noProof/>
          </w:rPr>
          <w:t>in</w:t>
        </w:r>
        <w:r w:rsidR="00C701A1">
          <w:rPr>
            <w:rFonts w:cstheme="minorHAnsi"/>
            <w:noProof/>
          </w:rPr>
          <w:t xml:space="preserve"> reference to</w:t>
        </w:r>
      </w:ins>
      <w:del w:id="23" w:author="Aidan Parkinson" w:date="2018-11-27T13:11:00Z">
        <w:r w:rsidR="00EE581B" w:rsidDel="00C701A1">
          <w:rPr>
            <w:rFonts w:cstheme="minorHAnsi"/>
            <w:noProof/>
          </w:rPr>
          <w:delText>code</w:delText>
        </w:r>
      </w:del>
      <w:r w:rsidR="00EE581B">
        <w:rPr>
          <w:rFonts w:cstheme="minorHAnsi"/>
          <w:noProof/>
        </w:rPr>
        <w:t xml:space="preserve"> </w:t>
      </w:r>
      <w:ins w:id="24" w:author="Aidan Parkinson" w:date="2018-11-27T13:12:00Z">
        <w:r w:rsidR="00C701A1">
          <w:rPr>
            <w:rFonts w:cstheme="minorHAnsi"/>
            <w:noProof/>
          </w:rPr>
          <w:t>the use of</w:t>
        </w:r>
      </w:ins>
      <w:del w:id="25" w:author="Aidan Parkinson" w:date="2018-11-27T13:12:00Z">
        <w:r w:rsidR="00EE581B" w:rsidDel="00C701A1">
          <w:rPr>
            <w:rFonts w:cstheme="minorHAnsi"/>
            <w:noProof/>
          </w:rPr>
          <w:delText>using</w:delText>
        </w:r>
      </w:del>
      <w:r w:rsidR="00EE581B">
        <w:rPr>
          <w:rFonts w:cstheme="minorHAnsi"/>
          <w:noProof/>
        </w:rPr>
        <w:t xml:space="preserve"> Version Control Systems</w:t>
      </w:r>
      <w:ins w:id="26" w:author="Aidan Parkinson" w:date="2018-11-27T13:11:00Z">
        <w:r w:rsidR="00C701A1">
          <w:rPr>
            <w:rFonts w:cstheme="minorHAnsi"/>
            <w:noProof/>
          </w:rPr>
          <w:t xml:space="preserve"> and gain experience in making </w:t>
        </w:r>
      </w:ins>
      <w:ins w:id="27" w:author="Aidan Parkinson" w:date="2018-11-27T13:12:00Z">
        <w:r w:rsidR="00C701A1">
          <w:rPr>
            <w:rFonts w:cstheme="minorHAnsi"/>
            <w:noProof/>
          </w:rPr>
          <w:t>a selection</w:t>
        </w:r>
      </w:ins>
      <w:ins w:id="28" w:author="Aidan Parkinson" w:date="2018-11-27T13:11:00Z">
        <w:r w:rsidR="00C701A1">
          <w:rPr>
            <w:rFonts w:cstheme="minorHAnsi"/>
            <w:noProof/>
          </w:rPr>
          <w:t xml:space="preserve"> of these requests</w:t>
        </w:r>
      </w:ins>
      <w:r w:rsidR="00EE581B">
        <w:rPr>
          <w:rFonts w:cstheme="minorHAnsi"/>
          <w:noProof/>
        </w:rPr>
        <w:t>.</w:t>
      </w:r>
      <w:del w:id="29" w:author="Aidan Parkinson" w:date="2018-11-27T13:11:00Z">
        <w:r w:rsidR="004E4ADD" w:rsidDel="00C701A1">
          <w:rPr>
            <w:rFonts w:cstheme="minorHAnsi"/>
            <w:noProof/>
          </w:rPr>
          <w:delText xml:space="preserve"> </w:delText>
        </w:r>
        <w:r w:rsidR="004E4ADD" w:rsidRPr="004E4ADD" w:rsidDel="00C701A1">
          <w:rPr>
            <w:rFonts w:cstheme="minorHAnsi"/>
            <w:i/>
            <w:noProof/>
            <w:highlight w:val="yellow"/>
          </w:rPr>
          <w:delText>Will there be an awareness created here via a demo or will participants action themselves?</w:delText>
        </w:r>
      </w:del>
      <w:r w:rsidR="004E4ADD">
        <w:rPr>
          <w:rFonts w:cstheme="minorHAnsi"/>
          <w:i/>
          <w:noProof/>
        </w:rPr>
        <w:t xml:space="preserve"> </w:t>
      </w:r>
    </w:p>
    <w:p w14:paraId="0F3D53AB" w14:textId="471922FC" w:rsidR="00C701A1" w:rsidRPr="00C701A1" w:rsidRDefault="00C701A1" w:rsidP="001A24B8">
      <w:pPr>
        <w:pStyle w:val="ListParagraph"/>
        <w:numPr>
          <w:ilvl w:val="0"/>
          <w:numId w:val="1"/>
        </w:numPr>
        <w:rPr>
          <w:rFonts w:cstheme="minorHAnsi"/>
          <w:noProof/>
        </w:rPr>
      </w:pPr>
      <w:ins w:id="30" w:author="Aidan Parkinson" w:date="2018-11-27T13:13:00Z">
        <w:r w:rsidRPr="00C701A1">
          <w:rPr>
            <w:rFonts w:cstheme="minorHAnsi"/>
            <w:noProof/>
            <w:rPrChange w:id="31" w:author="Aidan Parkinson" w:date="2018-11-27T13:13:00Z">
              <w:rPr>
                <w:rFonts w:cstheme="minorHAnsi"/>
                <w:i/>
                <w:noProof/>
              </w:rPr>
            </w:rPrChange>
          </w:rPr>
          <w:t>Clone and make changes to a</w:t>
        </w:r>
        <w:r>
          <w:rPr>
            <w:rFonts w:cstheme="minorHAnsi"/>
            <w:noProof/>
          </w:rPr>
          <w:t xml:space="preserve"> pre</w:t>
        </w:r>
      </w:ins>
      <w:ins w:id="32" w:author="Aidan Parkinson" w:date="2018-11-27T13:14:00Z">
        <w:r>
          <w:rPr>
            <w:rFonts w:cstheme="minorHAnsi"/>
            <w:noProof/>
          </w:rPr>
          <w:t>-prepared</w:t>
        </w:r>
      </w:ins>
      <w:ins w:id="33" w:author="Aidan Parkinson" w:date="2018-11-27T13:13:00Z">
        <w:r w:rsidRPr="00C701A1">
          <w:rPr>
            <w:rFonts w:cstheme="minorHAnsi"/>
            <w:noProof/>
            <w:rPrChange w:id="34" w:author="Aidan Parkinson" w:date="2018-11-27T13:13:00Z">
              <w:rPr>
                <w:rFonts w:cstheme="minorHAnsi"/>
                <w:i/>
                <w:noProof/>
              </w:rPr>
            </w:rPrChange>
          </w:rPr>
          <w:t xml:space="preserve"> HTML website</w:t>
        </w:r>
      </w:ins>
    </w:p>
    <w:p w14:paraId="77179331" w14:textId="20B43654" w:rsidR="00EE581B" w:rsidRPr="009E5733" w:rsidRDefault="004E4ADD" w:rsidP="001A24B8">
      <w:pPr>
        <w:pStyle w:val="ListParagraph"/>
        <w:numPr>
          <w:ilvl w:val="0"/>
          <w:numId w:val="1"/>
        </w:numPr>
        <w:rPr>
          <w:rFonts w:cstheme="minorHAnsi"/>
          <w:noProof/>
        </w:rPr>
      </w:pPr>
      <w:r w:rsidRPr="009E5733">
        <w:rPr>
          <w:rFonts w:cstheme="minorHAnsi"/>
          <w:noProof/>
        </w:rPr>
        <w:t>Log in to AWS</w:t>
      </w:r>
    </w:p>
    <w:p w14:paraId="3C94FB2C" w14:textId="63D6B955" w:rsidR="004E4ADD" w:rsidRPr="009E5733" w:rsidRDefault="004E4ADD" w:rsidP="001A24B8">
      <w:pPr>
        <w:pStyle w:val="ListParagraph"/>
        <w:numPr>
          <w:ilvl w:val="0"/>
          <w:numId w:val="1"/>
        </w:numPr>
        <w:rPr>
          <w:rFonts w:cstheme="minorHAnsi"/>
          <w:noProof/>
        </w:rPr>
      </w:pPr>
      <w:r w:rsidRPr="009E5733">
        <w:rPr>
          <w:rFonts w:cstheme="minorHAnsi"/>
          <w:noProof/>
        </w:rPr>
        <w:t xml:space="preserve">Set up </w:t>
      </w:r>
      <w:del w:id="35" w:author="Aidan Parkinson" w:date="2018-11-27T13:12:00Z">
        <w:r w:rsidRPr="009E5733" w:rsidDel="00C701A1">
          <w:rPr>
            <w:rFonts w:cstheme="minorHAnsi"/>
            <w:noProof/>
          </w:rPr>
          <w:delText>roles, firewalls and security groups in IAM</w:delText>
        </w:r>
      </w:del>
      <w:ins w:id="36" w:author="Aidan Parkinson" w:date="2018-11-27T13:12:00Z">
        <w:r w:rsidR="00C701A1">
          <w:rPr>
            <w:rFonts w:cstheme="minorHAnsi"/>
            <w:noProof/>
          </w:rPr>
          <w:t>security groups and access policies</w:t>
        </w:r>
      </w:ins>
      <w:r w:rsidRPr="009E5733">
        <w:rPr>
          <w:rFonts w:cstheme="minorHAnsi"/>
          <w:noProof/>
        </w:rPr>
        <w:t>.</w:t>
      </w:r>
    </w:p>
    <w:p w14:paraId="72F1FF20" w14:textId="2A0E329D" w:rsidR="004E4ADD" w:rsidRPr="009E5733" w:rsidRDefault="004E4ADD" w:rsidP="001A24B8">
      <w:pPr>
        <w:pStyle w:val="ListParagraph"/>
        <w:numPr>
          <w:ilvl w:val="0"/>
          <w:numId w:val="1"/>
        </w:numPr>
        <w:rPr>
          <w:rFonts w:cstheme="minorHAnsi"/>
          <w:noProof/>
        </w:rPr>
      </w:pPr>
      <w:r w:rsidRPr="009E5733">
        <w:rPr>
          <w:rFonts w:cstheme="minorHAnsi"/>
          <w:noProof/>
        </w:rPr>
        <w:t>Upload content to S3</w:t>
      </w:r>
    </w:p>
    <w:p w14:paraId="7DB885DA" w14:textId="0ADAB6BD" w:rsidR="004E4ADD" w:rsidRPr="009E5733" w:rsidRDefault="004E4ADD" w:rsidP="001A24B8">
      <w:pPr>
        <w:pStyle w:val="ListParagraph"/>
        <w:numPr>
          <w:ilvl w:val="0"/>
          <w:numId w:val="1"/>
        </w:numPr>
        <w:rPr>
          <w:rFonts w:cstheme="minorHAnsi"/>
          <w:noProof/>
        </w:rPr>
      </w:pPr>
      <w:del w:id="37" w:author="Aidan Parkinson" w:date="2018-11-27T13:12:00Z">
        <w:r w:rsidRPr="009E5733" w:rsidDel="00C701A1">
          <w:rPr>
            <w:rFonts w:cstheme="minorHAnsi"/>
            <w:noProof/>
          </w:rPr>
          <w:delText>Fire up</w:delText>
        </w:r>
      </w:del>
      <w:ins w:id="38" w:author="Aidan Parkinson" w:date="2018-11-27T13:12:00Z">
        <w:r w:rsidR="00C701A1">
          <w:rPr>
            <w:rFonts w:cstheme="minorHAnsi"/>
            <w:noProof/>
          </w:rPr>
          <w:t>Launch</w:t>
        </w:r>
      </w:ins>
      <w:r w:rsidRPr="009E5733">
        <w:rPr>
          <w:rFonts w:cstheme="minorHAnsi"/>
          <w:noProof/>
        </w:rPr>
        <w:t xml:space="preserve"> an EC2 instance, work with AMI’s and establish secure connections.</w:t>
      </w:r>
      <w:r w:rsidR="009E5733" w:rsidRPr="009E5733">
        <w:rPr>
          <w:rFonts w:cstheme="minorHAnsi"/>
          <w:i/>
          <w:noProof/>
        </w:rPr>
        <w:t xml:space="preserve"> </w:t>
      </w:r>
    </w:p>
    <w:p w14:paraId="03C5D5AB" w14:textId="1CDBD66A" w:rsidR="004E4ADD" w:rsidRPr="004E4ADD" w:rsidDel="00C701A1" w:rsidRDefault="004E4ADD" w:rsidP="001A24B8">
      <w:pPr>
        <w:pStyle w:val="ListParagraph"/>
        <w:numPr>
          <w:ilvl w:val="0"/>
          <w:numId w:val="1"/>
        </w:numPr>
        <w:rPr>
          <w:del w:id="39" w:author="Aidan Parkinson" w:date="2018-11-27T13:14:00Z"/>
          <w:rFonts w:cstheme="minorHAnsi"/>
          <w:noProof/>
        </w:rPr>
      </w:pPr>
      <w:del w:id="40" w:author="Aidan Parkinson" w:date="2018-11-27T13:14:00Z">
        <w:r w:rsidDel="00C701A1">
          <w:rPr>
            <w:rFonts w:cstheme="minorHAnsi"/>
            <w:noProof/>
          </w:rPr>
          <w:delText xml:space="preserve">Deploy static web content over a Cloudfront distribution – </w:delText>
        </w:r>
        <w:r w:rsidRPr="004E4ADD" w:rsidDel="00C701A1">
          <w:rPr>
            <w:rFonts w:cstheme="minorHAnsi"/>
            <w:i/>
            <w:noProof/>
            <w:highlight w:val="yellow"/>
          </w:rPr>
          <w:delText>Do we want to keep this one?</w:delText>
        </w:r>
      </w:del>
    </w:p>
    <w:p w14:paraId="76946217" w14:textId="0B24F47D" w:rsidR="004E4ADD" w:rsidRDefault="004E4ADD" w:rsidP="001A24B8">
      <w:pPr>
        <w:pStyle w:val="ListParagraph"/>
        <w:numPr>
          <w:ilvl w:val="0"/>
          <w:numId w:val="1"/>
        </w:numPr>
        <w:rPr>
          <w:rFonts w:cstheme="minorHAnsi"/>
          <w:noProof/>
        </w:rPr>
      </w:pPr>
      <w:r>
        <w:rPr>
          <w:rFonts w:cstheme="minorHAnsi"/>
          <w:noProof/>
        </w:rPr>
        <w:t>Make requests to a REST API</w:t>
      </w:r>
    </w:p>
    <w:p w14:paraId="23C42193" w14:textId="2C699C4E" w:rsidR="004E4ADD" w:rsidRDefault="004E4ADD" w:rsidP="001A24B8">
      <w:pPr>
        <w:pStyle w:val="ListParagraph"/>
        <w:numPr>
          <w:ilvl w:val="0"/>
          <w:numId w:val="1"/>
        </w:numPr>
        <w:rPr>
          <w:ins w:id="41" w:author="Aidan Parkinson" w:date="2018-11-27T13:14:00Z"/>
          <w:rFonts w:cstheme="minorHAnsi"/>
          <w:noProof/>
        </w:rPr>
      </w:pPr>
      <w:r>
        <w:rPr>
          <w:rFonts w:cstheme="minorHAnsi"/>
          <w:noProof/>
        </w:rPr>
        <w:t>Read JSON and work with the R</w:t>
      </w:r>
      <w:ins w:id="42" w:author="Aidan Parkinson" w:date="2018-11-27T13:15:00Z">
        <w:r w:rsidR="00C701A1">
          <w:rPr>
            <w:rFonts w:cstheme="minorHAnsi"/>
            <w:noProof/>
          </w:rPr>
          <w:t>e</w:t>
        </w:r>
      </w:ins>
      <w:del w:id="43" w:author="Aidan Parkinson" w:date="2018-11-27T13:13:00Z">
        <w:r w:rsidDel="00C701A1">
          <w:rPr>
            <w:rFonts w:cstheme="minorHAnsi"/>
            <w:noProof/>
          </w:rPr>
          <w:delText>e</w:delText>
        </w:r>
      </w:del>
      <w:r>
        <w:rPr>
          <w:rFonts w:cstheme="minorHAnsi"/>
          <w:noProof/>
        </w:rPr>
        <w:t xml:space="preserve">sponse Payload. </w:t>
      </w:r>
    </w:p>
    <w:p w14:paraId="4148C41E" w14:textId="49C71904" w:rsidR="00C701A1" w:rsidRPr="002B6EDE" w:rsidRDefault="00C701A1" w:rsidP="001A24B8">
      <w:pPr>
        <w:pStyle w:val="ListParagraph"/>
        <w:numPr>
          <w:ilvl w:val="0"/>
          <w:numId w:val="1"/>
        </w:numPr>
        <w:rPr>
          <w:rFonts w:cstheme="minorHAnsi"/>
          <w:noProof/>
        </w:rPr>
      </w:pPr>
      <w:ins w:id="44" w:author="Aidan Parkinson" w:date="2018-11-27T13:14:00Z">
        <w:r>
          <w:rPr>
            <w:rFonts w:cstheme="minorHAnsi"/>
            <w:noProof/>
          </w:rPr>
          <w:t>Create and deploy a simple web-application.</w:t>
        </w:r>
      </w:ins>
    </w:p>
    <w:p w14:paraId="2D9B0289" w14:textId="77777777" w:rsidR="004B26F6" w:rsidRPr="00AB3F7C" w:rsidRDefault="004B26F6" w:rsidP="00DC0B74">
      <w:pPr>
        <w:rPr>
          <w:rFonts w:cstheme="minorHAnsi"/>
          <w:b/>
          <w:highlight w:val="yellow"/>
        </w:rPr>
      </w:pPr>
    </w:p>
    <w:p w14:paraId="2EBD0FD9" w14:textId="77777777" w:rsidR="004B26F6" w:rsidRPr="00AB3F7C" w:rsidRDefault="004B26F6" w:rsidP="00DC0B74">
      <w:pPr>
        <w:rPr>
          <w:rFonts w:cstheme="minorHAnsi"/>
          <w:b/>
          <w:highlight w:val="yellow"/>
        </w:rPr>
      </w:pPr>
    </w:p>
    <w:p w14:paraId="2615B5A6" w14:textId="77777777" w:rsidR="007B46E1" w:rsidRPr="00E235CD" w:rsidRDefault="381376FB" w:rsidP="381376FB">
      <w:pPr>
        <w:rPr>
          <w:b/>
          <w:bCs/>
        </w:rPr>
      </w:pPr>
      <w:r w:rsidRPr="381376FB">
        <w:rPr>
          <w:b/>
          <w:bCs/>
        </w:rPr>
        <w:t>Audience</w:t>
      </w:r>
    </w:p>
    <w:p w14:paraId="29E67587" w14:textId="3FA1A26F" w:rsidR="00EB0282" w:rsidRPr="00AB3F7C" w:rsidRDefault="004E4ADD" w:rsidP="393991D6">
      <w:pPr>
        <w:rPr>
          <w:highlight w:val="yellow"/>
        </w:rPr>
      </w:pPr>
      <w:r>
        <w:t>Global audience from any discipline and grade</w:t>
      </w:r>
    </w:p>
    <w:p w14:paraId="093775D1" w14:textId="77777777" w:rsidR="009F658E" w:rsidRPr="00AB3F7C" w:rsidRDefault="009F658E" w:rsidP="00DC0B74">
      <w:pPr>
        <w:rPr>
          <w:rFonts w:cstheme="minorHAnsi"/>
          <w:b/>
          <w:highlight w:val="yellow"/>
        </w:rPr>
      </w:pPr>
    </w:p>
    <w:p w14:paraId="2FAF8820" w14:textId="77777777" w:rsidR="0039760D" w:rsidRPr="00AB3F7C" w:rsidRDefault="0039760D" w:rsidP="00DC0B74">
      <w:pPr>
        <w:rPr>
          <w:rFonts w:cstheme="minorHAnsi"/>
          <w:b/>
          <w:highlight w:val="yellow"/>
        </w:rPr>
      </w:pPr>
    </w:p>
    <w:p w14:paraId="7C060C1D" w14:textId="1DD481EF" w:rsidR="007B46E1" w:rsidRPr="002B6EDE" w:rsidRDefault="381376FB" w:rsidP="381376FB">
      <w:r w:rsidRPr="381376FB">
        <w:rPr>
          <w:b/>
          <w:bCs/>
        </w:rPr>
        <w:t>Class length</w:t>
      </w:r>
    </w:p>
    <w:p w14:paraId="0F0BA23C" w14:textId="21845315" w:rsidR="007B46E1" w:rsidRPr="002B6EDE" w:rsidRDefault="00165A96" w:rsidP="381376FB">
      <w:pPr>
        <w:pStyle w:val="Default"/>
        <w:rPr>
          <w:rFonts w:asciiTheme="minorHAnsi" w:hAnsiTheme="minorHAnsi" w:cstheme="minorBidi"/>
          <w:color w:val="auto"/>
          <w:sz w:val="22"/>
          <w:szCs w:val="22"/>
        </w:rPr>
      </w:pPr>
      <w:r>
        <w:rPr>
          <w:rFonts w:asciiTheme="minorHAnsi" w:hAnsiTheme="minorHAnsi" w:cstheme="minorBidi"/>
          <w:color w:val="auto"/>
          <w:sz w:val="22"/>
          <w:szCs w:val="22"/>
        </w:rPr>
        <w:t>xx</w:t>
      </w:r>
    </w:p>
    <w:p w14:paraId="4C5B8846" w14:textId="77777777" w:rsidR="009F658E" w:rsidRPr="00AB3F7C" w:rsidRDefault="009F658E" w:rsidP="00CC639E">
      <w:pPr>
        <w:rPr>
          <w:rFonts w:cstheme="minorHAnsi"/>
          <w:highlight w:val="yellow"/>
        </w:rPr>
      </w:pPr>
    </w:p>
    <w:p w14:paraId="6E87D346" w14:textId="77777777" w:rsidR="0039760D" w:rsidRPr="00AB3F7C" w:rsidRDefault="0039760D" w:rsidP="00CC639E">
      <w:pPr>
        <w:rPr>
          <w:rFonts w:cstheme="minorHAnsi"/>
          <w:highlight w:val="yellow"/>
        </w:rPr>
      </w:pPr>
    </w:p>
    <w:p w14:paraId="6BC10935" w14:textId="77777777" w:rsidR="007B46E1" w:rsidRPr="002B6EDE" w:rsidRDefault="381376FB" w:rsidP="381376FB">
      <w:pPr>
        <w:rPr>
          <w:b/>
          <w:bCs/>
        </w:rPr>
      </w:pPr>
      <w:r w:rsidRPr="381376FB">
        <w:rPr>
          <w:b/>
          <w:bCs/>
        </w:rPr>
        <w:t>Number of attendees</w:t>
      </w:r>
    </w:p>
    <w:p w14:paraId="678B1BEE" w14:textId="76B4D8D1" w:rsidR="007267F4" w:rsidRPr="00AB3F7C" w:rsidRDefault="009E5733" w:rsidP="381376FB">
      <w:pPr>
        <w:rPr>
          <w:highlight w:val="yellow"/>
        </w:rPr>
      </w:pPr>
      <w:r>
        <w:t>12 – 14 participants</w:t>
      </w:r>
    </w:p>
    <w:p w14:paraId="5EBB6608" w14:textId="77777777" w:rsidR="009F658E" w:rsidRPr="00AB3F7C" w:rsidRDefault="009F658E" w:rsidP="00DC0B74">
      <w:pPr>
        <w:rPr>
          <w:rFonts w:cstheme="minorHAnsi"/>
          <w:b/>
          <w:highlight w:val="yellow"/>
          <w:u w:val="single"/>
        </w:rPr>
      </w:pPr>
    </w:p>
    <w:p w14:paraId="56462250" w14:textId="77777777" w:rsidR="0039760D" w:rsidRPr="00AB3F7C" w:rsidRDefault="0039760D" w:rsidP="00DC0B74">
      <w:pPr>
        <w:rPr>
          <w:rFonts w:cstheme="minorHAnsi"/>
          <w:b/>
          <w:highlight w:val="yellow"/>
        </w:rPr>
      </w:pPr>
    </w:p>
    <w:p w14:paraId="5B9F35FF" w14:textId="77777777" w:rsidR="0039760D" w:rsidRPr="002B6EDE" w:rsidRDefault="381376FB" w:rsidP="381376FB">
      <w:pPr>
        <w:rPr>
          <w:b/>
          <w:bCs/>
        </w:rPr>
      </w:pPr>
      <w:r w:rsidRPr="381376FB">
        <w:rPr>
          <w:b/>
          <w:bCs/>
        </w:rPr>
        <w:t>Materials &amp; Room Setup</w:t>
      </w:r>
    </w:p>
    <w:p w14:paraId="75116160" w14:textId="59C2DFAD" w:rsidR="004B26F6" w:rsidRPr="00F01ADA" w:rsidRDefault="00F01ADA" w:rsidP="001A24B8">
      <w:pPr>
        <w:pStyle w:val="ListParagraph"/>
        <w:numPr>
          <w:ilvl w:val="0"/>
          <w:numId w:val="2"/>
        </w:numPr>
        <w:rPr>
          <w:b/>
          <w:bCs/>
        </w:rPr>
      </w:pPr>
      <w:r>
        <w:t xml:space="preserve">Participant </w:t>
      </w:r>
      <w:ins w:id="45" w:author="Aidan Parkinson" w:date="2018-11-27T13:17:00Z">
        <w:r w:rsidR="00C701A1">
          <w:t>l</w:t>
        </w:r>
      </w:ins>
      <w:del w:id="46" w:author="Aidan Parkinson" w:date="2018-11-27T13:17:00Z">
        <w:r w:rsidDel="00C701A1">
          <w:delText>L</w:delText>
        </w:r>
      </w:del>
      <w:r>
        <w:t>aptops</w:t>
      </w:r>
    </w:p>
    <w:p w14:paraId="26A39299" w14:textId="1EEB3F93" w:rsidR="00F01ADA" w:rsidRPr="00F01ADA" w:rsidRDefault="00F01ADA" w:rsidP="001A24B8">
      <w:pPr>
        <w:pStyle w:val="ListParagraph"/>
        <w:numPr>
          <w:ilvl w:val="0"/>
          <w:numId w:val="2"/>
        </w:numPr>
        <w:rPr>
          <w:b/>
          <w:bCs/>
        </w:rPr>
      </w:pPr>
      <w:r>
        <w:t>Flipchart</w:t>
      </w:r>
    </w:p>
    <w:p w14:paraId="1F9DD36C" w14:textId="77777777" w:rsidR="00631796" w:rsidRDefault="00F01ADA">
      <w:pPr>
        <w:pStyle w:val="ListParagraph"/>
        <w:numPr>
          <w:ilvl w:val="0"/>
          <w:numId w:val="2"/>
        </w:numPr>
        <w:rPr>
          <w:ins w:id="47" w:author="Sarah Gallacher" w:date="2018-11-26T09:35:00Z"/>
          <w:b/>
          <w:bCs/>
        </w:rPr>
        <w:pPrChange w:id="48" w:author="Sarah Gallacher" w:date="2018-11-26T09:34:00Z">
          <w:pPr/>
        </w:pPrChange>
      </w:pPr>
      <w:r>
        <w:t>PowerPoint</w:t>
      </w:r>
    </w:p>
    <w:p w14:paraId="3DB64499" w14:textId="7E2998AF" w:rsidR="00631796" w:rsidRPr="00631796" w:rsidRDefault="009312E5">
      <w:pPr>
        <w:pStyle w:val="ListParagraph"/>
        <w:numPr>
          <w:ilvl w:val="0"/>
          <w:numId w:val="2"/>
        </w:numPr>
        <w:rPr>
          <w:ins w:id="49" w:author="Sarah Gallacher" w:date="2018-11-26T09:35:00Z"/>
          <w:b/>
          <w:bCs/>
          <w:rPrChange w:id="50" w:author="Sarah Gallacher" w:date="2018-11-26T09:35:00Z">
            <w:rPr>
              <w:ins w:id="51" w:author="Sarah Gallacher" w:date="2018-11-26T09:35:00Z"/>
            </w:rPr>
          </w:rPrChange>
        </w:rPr>
        <w:pPrChange w:id="52" w:author="Sarah Gallacher" w:date="2018-11-26T09:34:00Z">
          <w:pPr/>
        </w:pPrChange>
      </w:pPr>
      <w:ins w:id="53" w:author="Sarah Gallacher" w:date="2018-11-26T09:25:00Z">
        <w:r w:rsidRPr="009312E5">
          <w:t>AWS account for course with all participants registered as users</w:t>
        </w:r>
      </w:ins>
    </w:p>
    <w:p w14:paraId="1CD3651E" w14:textId="7EC339C6" w:rsidR="00631796" w:rsidRPr="00631796" w:rsidRDefault="00631796">
      <w:pPr>
        <w:pStyle w:val="ListParagraph"/>
        <w:numPr>
          <w:ilvl w:val="0"/>
          <w:numId w:val="2"/>
        </w:numPr>
        <w:rPr>
          <w:ins w:id="54" w:author="Sarah Gallacher" w:date="2018-11-26T09:35:00Z"/>
          <w:b/>
          <w:bCs/>
          <w:rPrChange w:id="55" w:author="Sarah Gallacher" w:date="2018-11-26T09:36:00Z">
            <w:rPr>
              <w:ins w:id="56" w:author="Sarah Gallacher" w:date="2018-11-26T09:35:00Z"/>
            </w:rPr>
          </w:rPrChange>
        </w:rPr>
        <w:pPrChange w:id="57" w:author="Sarah Gallacher" w:date="2018-11-26T09:34:00Z">
          <w:pPr/>
        </w:pPrChange>
      </w:pPr>
      <w:ins w:id="58" w:author="Sarah Gallacher" w:date="2018-11-26T09:35:00Z">
        <w:r>
          <w:t xml:space="preserve">AWS workspace </w:t>
        </w:r>
        <w:del w:id="59" w:author="Aidan Parkinson [2]" w:date="2019-01-30T16:11:00Z">
          <w:r w:rsidDel="00AA0E57">
            <w:delText>configured with all required software</w:delText>
          </w:r>
        </w:del>
      </w:ins>
      <w:ins w:id="60" w:author="Aidan Parkinson [2]" w:date="2019-01-30T16:11:00Z">
        <w:r w:rsidR="00AA0E57">
          <w:t>AMI</w:t>
        </w:r>
      </w:ins>
      <w:bookmarkStart w:id="61" w:name="QuickMark"/>
      <w:bookmarkEnd w:id="61"/>
      <w:ins w:id="62" w:author="Sarah Gallacher" w:date="2018-11-26T09:35:00Z">
        <w:r>
          <w:t xml:space="preserve"> (for those participants who have trouble completing pre-work activities</w:t>
        </w:r>
      </w:ins>
      <w:ins w:id="63" w:author="Sarah Gallacher" w:date="2018-11-26T09:36:00Z">
        <w:r>
          <w:t>)</w:t>
        </w:r>
      </w:ins>
    </w:p>
    <w:p w14:paraId="3D80DE6D" w14:textId="3CAFD7C2" w:rsidR="00631796" w:rsidRPr="00631796" w:rsidRDefault="00631796">
      <w:pPr>
        <w:pStyle w:val="ListParagraph"/>
        <w:numPr>
          <w:ilvl w:val="0"/>
          <w:numId w:val="2"/>
        </w:numPr>
        <w:rPr>
          <w:ins w:id="64" w:author="Sarah Gallacher" w:date="2018-11-26T09:43:00Z"/>
          <w:b/>
          <w:bCs/>
          <w:rPrChange w:id="65" w:author="Sarah Gallacher" w:date="2018-11-26T09:43:00Z">
            <w:rPr>
              <w:ins w:id="66" w:author="Sarah Gallacher" w:date="2018-11-26T09:43:00Z"/>
            </w:rPr>
          </w:rPrChange>
        </w:rPr>
        <w:pPrChange w:id="67" w:author="Sarah Gallacher" w:date="2018-11-26T09:34:00Z">
          <w:pPr/>
        </w:pPrChange>
      </w:pPr>
      <w:proofErr w:type="spellStart"/>
      <w:ins w:id="68" w:author="Sarah Gallacher" w:date="2018-11-26T09:36:00Z">
        <w:r>
          <w:t>Elsys</w:t>
        </w:r>
        <w:proofErr w:type="spellEnd"/>
        <w:r>
          <w:t xml:space="preserve"> sensor and gateway (optional)</w:t>
        </w:r>
      </w:ins>
    </w:p>
    <w:p w14:paraId="40F4F6AF" w14:textId="6A9E2743" w:rsidR="00631796" w:rsidRPr="00C701A1" w:rsidRDefault="00C701A1">
      <w:pPr>
        <w:pStyle w:val="ListParagraph"/>
        <w:numPr>
          <w:ilvl w:val="0"/>
          <w:numId w:val="2"/>
        </w:numPr>
        <w:rPr>
          <w:ins w:id="69" w:author="Aidan Parkinson" w:date="2018-11-27T13:15:00Z"/>
          <w:b/>
          <w:bCs/>
          <w:rPrChange w:id="70" w:author="Aidan Parkinson" w:date="2018-11-27T13:15:00Z">
            <w:rPr>
              <w:ins w:id="71" w:author="Aidan Parkinson" w:date="2018-11-27T13:15:00Z"/>
            </w:rPr>
          </w:rPrChange>
        </w:rPr>
      </w:pPr>
      <w:ins w:id="72" w:author="Aidan Parkinson" w:date="2018-11-27T13:15:00Z">
        <w:r>
          <w:t>A</w:t>
        </w:r>
      </w:ins>
      <w:ins w:id="73" w:author="Sarah Gallacher" w:date="2018-11-26T09:43:00Z">
        <w:del w:id="74" w:author="Aidan Parkinson" w:date="2018-11-27T13:15:00Z">
          <w:r w:rsidR="00631796" w:rsidDel="00C701A1">
            <w:delText>a</w:delText>
          </w:r>
        </w:del>
        <w:r w:rsidR="00631796">
          <w:t>ccess to Nyquist-dev network</w:t>
        </w:r>
      </w:ins>
    </w:p>
    <w:p w14:paraId="505527C1" w14:textId="789B2747" w:rsidR="00C701A1" w:rsidRPr="00631796" w:rsidRDefault="00C701A1">
      <w:pPr>
        <w:pStyle w:val="ListParagraph"/>
        <w:numPr>
          <w:ilvl w:val="0"/>
          <w:numId w:val="2"/>
        </w:numPr>
        <w:rPr>
          <w:ins w:id="75" w:author="Sarah Gallacher" w:date="2018-11-26T09:35:00Z"/>
          <w:b/>
          <w:bCs/>
        </w:rPr>
        <w:pPrChange w:id="76" w:author="Sarah Gallacher" w:date="2018-11-26T09:34:00Z">
          <w:pPr/>
        </w:pPrChange>
      </w:pPr>
      <w:ins w:id="77" w:author="Aidan Parkinson" w:date="2018-11-27T13:15:00Z">
        <w:r>
          <w:t>Git</w:t>
        </w:r>
      </w:ins>
      <w:ins w:id="78" w:author="Aidan Parkinson" w:date="2018-11-27T13:41:00Z">
        <w:r w:rsidR="005E4EA6">
          <w:t>,</w:t>
        </w:r>
      </w:ins>
      <w:ins w:id="79" w:author="Aidan Parkinson" w:date="2018-11-27T13:16:00Z">
        <w:r>
          <w:t xml:space="preserve"> AWS</w:t>
        </w:r>
      </w:ins>
      <w:ins w:id="80" w:author="Aidan Parkinson" w:date="2018-11-27T13:41:00Z">
        <w:r w:rsidR="005E4EA6">
          <w:t xml:space="preserve"> CLI and </w:t>
        </w:r>
        <w:r w:rsidR="00936AB1">
          <w:t>Bash</w:t>
        </w:r>
      </w:ins>
      <w:ins w:id="81" w:author="Aidan Parkinson" w:date="2018-11-27T13:16:00Z">
        <w:r>
          <w:t xml:space="preserve"> cheat sheets.</w:t>
        </w:r>
      </w:ins>
    </w:p>
    <w:p w14:paraId="3C5C2965" w14:textId="3519D71A" w:rsidR="009312E5" w:rsidRPr="00631796" w:rsidDel="009312E5" w:rsidRDefault="009312E5">
      <w:pPr>
        <w:pStyle w:val="ListParagraph"/>
        <w:numPr>
          <w:ilvl w:val="0"/>
          <w:numId w:val="2"/>
        </w:numPr>
        <w:rPr>
          <w:del w:id="82" w:author="Sarah Gallacher" w:date="2018-11-26T09:27:00Z"/>
          <w:b/>
          <w:bCs/>
        </w:rPr>
      </w:pPr>
    </w:p>
    <w:p w14:paraId="40983726" w14:textId="7482DCA5" w:rsidR="00997E5F" w:rsidRPr="009312E5" w:rsidDel="009312E5" w:rsidRDefault="00997E5F">
      <w:pPr>
        <w:pStyle w:val="ListParagraph"/>
        <w:rPr>
          <w:del w:id="83" w:author="Sarah Gallacher" w:date="2018-11-26T09:27:00Z"/>
          <w:b/>
          <w:bCs/>
          <w:i/>
          <w:highlight w:val="yellow"/>
          <w:rPrChange w:id="84" w:author="Sarah Gallacher" w:date="2018-11-26T09:27:00Z">
            <w:rPr>
              <w:del w:id="85" w:author="Sarah Gallacher" w:date="2018-11-26T09:27:00Z"/>
              <w:b/>
              <w:bCs/>
              <w:highlight w:val="yellow"/>
            </w:rPr>
          </w:rPrChange>
        </w:rPr>
        <w:pPrChange w:id="86" w:author="Sarah Gallacher" w:date="2018-11-26T09:34:00Z">
          <w:pPr>
            <w:pStyle w:val="ListParagraph"/>
            <w:numPr>
              <w:numId w:val="2"/>
            </w:numPr>
            <w:ind w:hanging="360"/>
          </w:pPr>
        </w:pPrChange>
      </w:pPr>
      <w:del w:id="87" w:author="Sarah Gallacher" w:date="2018-11-26T09:27:00Z">
        <w:r w:rsidRPr="009312E5" w:rsidDel="009312E5">
          <w:rPr>
            <w:i/>
            <w:highlight w:val="yellow"/>
            <w:rPrChange w:id="88" w:author="Sarah Gallacher" w:date="2018-11-26T09:27:00Z">
              <w:rPr>
                <w:highlight w:val="yellow"/>
              </w:rPr>
            </w:rPrChange>
          </w:rPr>
          <w:delText>Workbook</w:delText>
        </w:r>
      </w:del>
    </w:p>
    <w:p w14:paraId="36D1A480" w14:textId="3B5DCA8D" w:rsidR="0039760D" w:rsidRPr="00AB3F7C" w:rsidDel="00631796" w:rsidRDefault="0039760D">
      <w:pPr>
        <w:pStyle w:val="ListParagraph"/>
        <w:rPr>
          <w:del w:id="89" w:author="Sarah Gallacher" w:date="2018-11-26T09:36:00Z"/>
          <w:rFonts w:cstheme="minorHAnsi"/>
          <w:b/>
          <w:highlight w:val="yellow"/>
        </w:rPr>
        <w:pPrChange w:id="90" w:author="Sarah Gallacher" w:date="2018-11-26T09:34:00Z">
          <w:pPr/>
        </w:pPrChange>
      </w:pPr>
    </w:p>
    <w:p w14:paraId="23A094D9" w14:textId="77777777" w:rsidR="004B26F6" w:rsidRPr="00AB3F7C" w:rsidRDefault="004B26F6" w:rsidP="00DC0B74">
      <w:pPr>
        <w:rPr>
          <w:rFonts w:cstheme="minorHAnsi"/>
          <w:b/>
          <w:highlight w:val="yellow"/>
        </w:rPr>
      </w:pPr>
    </w:p>
    <w:p w14:paraId="627B1435" w14:textId="77777777" w:rsidR="00EB0282" w:rsidRPr="00165A96" w:rsidRDefault="381376FB" w:rsidP="381376FB">
      <w:pPr>
        <w:rPr>
          <w:b/>
          <w:bCs/>
        </w:rPr>
      </w:pPr>
      <w:r w:rsidRPr="00165A96">
        <w:rPr>
          <w:b/>
          <w:bCs/>
        </w:rPr>
        <w:t>Pre-course work</w:t>
      </w:r>
    </w:p>
    <w:p w14:paraId="27710358" w14:textId="77777777" w:rsidR="00631796" w:rsidRDefault="00631796" w:rsidP="00165A96">
      <w:pPr>
        <w:pStyle w:val="ListParagraph"/>
        <w:numPr>
          <w:ilvl w:val="0"/>
          <w:numId w:val="2"/>
        </w:numPr>
        <w:rPr>
          <w:ins w:id="91" w:author="Sarah Gallacher" w:date="2018-11-26T09:37:00Z"/>
        </w:rPr>
      </w:pPr>
      <w:ins w:id="92" w:author="Sarah Gallacher" w:date="2018-11-26T09:37:00Z">
        <w:r>
          <w:t>install git</w:t>
        </w:r>
      </w:ins>
    </w:p>
    <w:p w14:paraId="7A55A676" w14:textId="77777777" w:rsidR="00631796" w:rsidRDefault="00631796" w:rsidP="00165A96">
      <w:pPr>
        <w:pStyle w:val="ListParagraph"/>
        <w:numPr>
          <w:ilvl w:val="0"/>
          <w:numId w:val="2"/>
        </w:numPr>
        <w:rPr>
          <w:ins w:id="93" w:author="Sarah Gallacher" w:date="2018-11-26T09:37:00Z"/>
        </w:rPr>
      </w:pPr>
      <w:ins w:id="94" w:author="Sarah Gallacher" w:date="2018-11-26T09:37:00Z">
        <w:r>
          <w:t>install python3</w:t>
        </w:r>
      </w:ins>
    </w:p>
    <w:p w14:paraId="632CEE5D" w14:textId="5624C8BC" w:rsidR="00631796" w:rsidRDefault="00631796" w:rsidP="00165A96">
      <w:pPr>
        <w:pStyle w:val="ListParagraph"/>
        <w:numPr>
          <w:ilvl w:val="0"/>
          <w:numId w:val="2"/>
        </w:numPr>
        <w:rPr>
          <w:ins w:id="95" w:author="Sarah Gallacher" w:date="2018-11-26T09:43:00Z"/>
        </w:rPr>
      </w:pPr>
      <w:ins w:id="96" w:author="Sarah Gallacher" w:date="2018-11-26T09:37:00Z">
        <w:r>
          <w:t xml:space="preserve">install </w:t>
        </w:r>
        <w:del w:id="97" w:author="Aidan Parkinson [2]" w:date="2019-01-30T11:34:00Z">
          <w:r w:rsidDel="001641F5">
            <w:delText>IntelliJ Idea Community Edition</w:delText>
          </w:r>
        </w:del>
      </w:ins>
      <w:ins w:id="98" w:author="Aidan Parkinson [2]" w:date="2019-01-30T11:34:00Z">
        <w:r w:rsidR="001641F5">
          <w:t>Atom</w:t>
        </w:r>
      </w:ins>
      <w:ins w:id="99" w:author="Aidan Parkinson [2]" w:date="2019-01-30T11:35:00Z">
        <w:r w:rsidR="001641F5">
          <w:t xml:space="preserve"> text editor</w:t>
        </w:r>
      </w:ins>
    </w:p>
    <w:p w14:paraId="46BBF482" w14:textId="38B47394" w:rsidR="000E5F60" w:rsidRDefault="00631796" w:rsidP="00165A96">
      <w:pPr>
        <w:pStyle w:val="ListParagraph"/>
        <w:numPr>
          <w:ilvl w:val="0"/>
          <w:numId w:val="2"/>
        </w:numPr>
        <w:rPr>
          <w:ins w:id="100" w:author="Aidan Parkinson" w:date="2019-05-23T15:29:00Z"/>
        </w:rPr>
      </w:pPr>
      <w:ins w:id="101" w:author="Sarah Gallacher" w:date="2018-11-26T09:43:00Z">
        <w:r>
          <w:t>install putty</w:t>
        </w:r>
      </w:ins>
    </w:p>
    <w:p w14:paraId="7DC2B653" w14:textId="7455236F" w:rsidR="00E354C4" w:rsidRDefault="00E354C4" w:rsidP="00165A96">
      <w:pPr>
        <w:pStyle w:val="ListParagraph"/>
        <w:numPr>
          <w:ilvl w:val="0"/>
          <w:numId w:val="2"/>
        </w:numPr>
        <w:rPr>
          <w:ins w:id="102" w:author="Aidan Parkinson" w:date="2019-05-23T16:02:00Z"/>
        </w:rPr>
      </w:pPr>
      <w:ins w:id="103" w:author="Aidan Parkinson" w:date="2019-05-23T15:29:00Z">
        <w:r>
          <w:t>install Docker Desktop</w:t>
        </w:r>
      </w:ins>
    </w:p>
    <w:p w14:paraId="013D4167" w14:textId="4A1E3740" w:rsidR="00786452" w:rsidRDefault="00786452" w:rsidP="00165A96">
      <w:pPr>
        <w:pStyle w:val="ListParagraph"/>
        <w:numPr>
          <w:ilvl w:val="0"/>
          <w:numId w:val="2"/>
        </w:numPr>
        <w:rPr>
          <w:ins w:id="104" w:author="Aidan Parkinson [2]" w:date="2019-01-30T12:05:00Z"/>
        </w:rPr>
      </w:pPr>
      <w:ins w:id="105" w:author="Aidan Parkinson" w:date="2019-05-23T16:02:00Z">
        <w:r>
          <w:t>install AWS CLI</w:t>
        </w:r>
      </w:ins>
    </w:p>
    <w:p w14:paraId="26C32B1E" w14:textId="1F3CAFB1" w:rsidR="00CC639E" w:rsidRDefault="000E5F60" w:rsidP="00165A96">
      <w:pPr>
        <w:pStyle w:val="ListParagraph"/>
        <w:numPr>
          <w:ilvl w:val="0"/>
          <w:numId w:val="2"/>
        </w:numPr>
        <w:rPr>
          <w:ins w:id="106" w:author="Aidan Parkinson" w:date="2019-05-23T15:29:00Z"/>
        </w:rPr>
      </w:pPr>
      <w:ins w:id="107" w:author="Aidan Parkinson [2]" w:date="2019-01-30T12:05:00Z">
        <w:r>
          <w:t xml:space="preserve">create an account on </w:t>
        </w:r>
        <w:del w:id="108" w:author="Aidan Parkinson" w:date="2019-04-26T10:01:00Z">
          <w:r w:rsidDel="00E77B1E">
            <w:delText>Bitbucket</w:delText>
          </w:r>
        </w:del>
      </w:ins>
      <w:proofErr w:type="spellStart"/>
      <w:ins w:id="109" w:author="Aidan Parkinson" w:date="2019-04-26T10:01:00Z">
        <w:r w:rsidR="00E77B1E">
          <w:t>Github</w:t>
        </w:r>
      </w:ins>
      <w:proofErr w:type="spellEnd"/>
      <w:del w:id="110" w:author="Sarah Gallacher" w:date="2018-11-26T09:37:00Z">
        <w:r w:rsidR="00165A96" w:rsidRPr="00165A96" w:rsidDel="00631796">
          <w:delText>xx</w:delText>
        </w:r>
      </w:del>
    </w:p>
    <w:p w14:paraId="762CDE15" w14:textId="43EB2EDA" w:rsidR="00E354C4" w:rsidRPr="00165A96" w:rsidRDefault="00E354C4" w:rsidP="00165A96">
      <w:pPr>
        <w:pStyle w:val="ListParagraph"/>
        <w:numPr>
          <w:ilvl w:val="0"/>
          <w:numId w:val="2"/>
        </w:numPr>
      </w:pPr>
      <w:ins w:id="111" w:author="Aidan Parkinson" w:date="2019-05-23T15:29:00Z">
        <w:r>
          <w:t>create an account with Docker Hub</w:t>
        </w:r>
      </w:ins>
    </w:p>
    <w:p w14:paraId="2859ED06" w14:textId="77777777" w:rsidR="00CC639E" w:rsidRPr="00A01225" w:rsidRDefault="00CC639E" w:rsidP="00CC639E">
      <w:pPr>
        <w:pStyle w:val="ListParagraph"/>
        <w:rPr>
          <w:rFonts w:cstheme="minorHAnsi"/>
        </w:rPr>
      </w:pPr>
    </w:p>
    <w:p w14:paraId="1CE6D1D4" w14:textId="77777777" w:rsidR="00B83349" w:rsidRPr="00A01225" w:rsidRDefault="00B83349" w:rsidP="00CC639E">
      <w:pPr>
        <w:pStyle w:val="ListParagraph"/>
        <w:rPr>
          <w:rFonts w:cstheme="minorHAnsi"/>
        </w:rPr>
      </w:pPr>
    </w:p>
    <w:p w14:paraId="5E0C72E7" w14:textId="77777777" w:rsidR="002C578F" w:rsidRDefault="002C578F" w:rsidP="00CC639E">
      <w:pPr>
        <w:pStyle w:val="ListParagraph"/>
        <w:rPr>
          <w:rFonts w:cstheme="minorHAnsi"/>
        </w:rPr>
      </w:pPr>
    </w:p>
    <w:p w14:paraId="1EA0ED4C" w14:textId="77777777" w:rsidR="004B26F6" w:rsidRDefault="004B26F6" w:rsidP="00CC639E">
      <w:pPr>
        <w:pStyle w:val="ListParagraph"/>
        <w:rPr>
          <w:rFonts w:cstheme="minorHAnsi"/>
        </w:rPr>
      </w:pPr>
    </w:p>
    <w:p w14:paraId="79BAFB71" w14:textId="6AA3F7F2" w:rsidR="00556D41" w:rsidRDefault="00556D41" w:rsidP="00BF05E5">
      <w:pPr>
        <w:pStyle w:val="Heading1"/>
      </w:pPr>
      <w:bookmarkStart w:id="112" w:name="_Toc394389654"/>
    </w:p>
    <w:p w14:paraId="2F6BF96C" w14:textId="77497A10" w:rsidR="00165A96" w:rsidRDefault="00165A96" w:rsidP="00165A96"/>
    <w:p w14:paraId="58DCA728" w14:textId="7622E487" w:rsidR="00165A96" w:rsidRDefault="00165A96" w:rsidP="00165A96"/>
    <w:p w14:paraId="33A6188A" w14:textId="3B28122E" w:rsidR="00165A96" w:rsidRDefault="00165A96" w:rsidP="00165A96"/>
    <w:p w14:paraId="0B4E30E0" w14:textId="270CC942" w:rsidR="00165A96" w:rsidRDefault="00165A96" w:rsidP="00165A96"/>
    <w:p w14:paraId="3091A79E" w14:textId="73EBE177" w:rsidR="00165A96" w:rsidRDefault="00165A96" w:rsidP="00165A96"/>
    <w:p w14:paraId="3B357FDA" w14:textId="750A5725" w:rsidR="00165A96" w:rsidRDefault="00165A96" w:rsidP="00165A96"/>
    <w:p w14:paraId="28BE2AC4" w14:textId="2DAB5B02" w:rsidR="00D41E19" w:rsidRDefault="00D41E19" w:rsidP="00165A96"/>
    <w:p w14:paraId="21CF2994" w14:textId="7BA748ED" w:rsidR="00D41E19" w:rsidRDefault="00D41E19" w:rsidP="00165A96"/>
    <w:p w14:paraId="5BA5B058" w14:textId="05DE3580" w:rsidR="00D41E19" w:rsidRDefault="00D41E19" w:rsidP="00165A96"/>
    <w:p w14:paraId="38B710EB" w14:textId="654BF9FF" w:rsidR="00D41E19" w:rsidRDefault="00D41E19" w:rsidP="00165A96"/>
    <w:p w14:paraId="2EC2906B" w14:textId="4A6A20B7" w:rsidR="00D41E19" w:rsidRDefault="00D41E19" w:rsidP="00165A96"/>
    <w:p w14:paraId="6475FA8C" w14:textId="6B95161E" w:rsidR="00D41E19" w:rsidRDefault="00D41E19" w:rsidP="00165A96"/>
    <w:p w14:paraId="517E626D" w14:textId="4462CDE2" w:rsidR="00D41E19" w:rsidRDefault="00D41E19" w:rsidP="00165A96"/>
    <w:p w14:paraId="1D811D3D" w14:textId="71041696" w:rsidR="00D41E19" w:rsidRDefault="00D41E19" w:rsidP="00165A96"/>
    <w:p w14:paraId="44E35ACC" w14:textId="2C823277" w:rsidR="00D41E19" w:rsidRDefault="00D41E19" w:rsidP="00165A96"/>
    <w:p w14:paraId="19D6DB2C" w14:textId="43D02F05" w:rsidR="00D41E19" w:rsidRDefault="00D41E19" w:rsidP="00165A96"/>
    <w:p w14:paraId="24A8AA2F" w14:textId="77777777" w:rsidR="00D41E19" w:rsidRPr="00165A96" w:rsidRDefault="00D41E19" w:rsidP="00165A96"/>
    <w:p w14:paraId="50729646" w14:textId="77777777" w:rsidR="00556D41" w:rsidRPr="00556D41" w:rsidRDefault="00556D41" w:rsidP="00556D41"/>
    <w:p w14:paraId="1EBC4D3C" w14:textId="47B80595" w:rsidR="0039760D" w:rsidRDefault="381376FB" w:rsidP="00BF05E5">
      <w:pPr>
        <w:pStyle w:val="Heading1"/>
      </w:pPr>
      <w:r>
        <w:t xml:space="preserve">Course Overview </w:t>
      </w:r>
      <w:bookmarkEnd w:id="112"/>
    </w:p>
    <w:p w14:paraId="180441B1" w14:textId="77777777" w:rsidR="00C72444" w:rsidRDefault="00C72444" w:rsidP="006C2889">
      <w:pPr>
        <w:rPr>
          <w:sz w:val="28"/>
        </w:rPr>
      </w:pPr>
    </w:p>
    <w:p w14:paraId="37A7664D" w14:textId="4DB74A24" w:rsidR="006C2889" w:rsidRPr="006C2889" w:rsidRDefault="006C2889" w:rsidP="381376FB">
      <w:pPr>
        <w:rPr>
          <w:sz w:val="28"/>
          <w:szCs w:val="28"/>
        </w:rPr>
      </w:pPr>
    </w:p>
    <w:tbl>
      <w:tblPr>
        <w:tblStyle w:val="TableGrid"/>
        <w:tblW w:w="0" w:type="auto"/>
        <w:tblLook w:val="04A0" w:firstRow="1" w:lastRow="0" w:firstColumn="1" w:lastColumn="0" w:noHBand="0" w:noVBand="1"/>
      </w:tblPr>
      <w:tblGrid>
        <w:gridCol w:w="2062"/>
        <w:gridCol w:w="7260"/>
      </w:tblGrid>
      <w:tr w:rsidR="006C2889" w14:paraId="49A54FD2" w14:textId="77777777" w:rsidTr="00DA363A">
        <w:tc>
          <w:tcPr>
            <w:tcW w:w="2062" w:type="dxa"/>
            <w:shd w:val="clear" w:color="auto" w:fill="D9D9D9" w:themeFill="background1" w:themeFillShade="D9"/>
          </w:tcPr>
          <w:p w14:paraId="7DDAA7A0" w14:textId="55112CE6" w:rsidR="006C2889" w:rsidRPr="006C2889" w:rsidRDefault="381376FB" w:rsidP="381376FB">
            <w:pPr>
              <w:rPr>
                <w:sz w:val="28"/>
                <w:szCs w:val="28"/>
              </w:rPr>
            </w:pPr>
            <w:r w:rsidRPr="381376FB">
              <w:rPr>
                <w:sz w:val="28"/>
                <w:szCs w:val="28"/>
              </w:rPr>
              <w:lastRenderedPageBreak/>
              <w:t>Timings</w:t>
            </w:r>
          </w:p>
        </w:tc>
        <w:tc>
          <w:tcPr>
            <w:tcW w:w="7260" w:type="dxa"/>
            <w:shd w:val="clear" w:color="auto" w:fill="D9D9D9" w:themeFill="background1" w:themeFillShade="D9"/>
          </w:tcPr>
          <w:p w14:paraId="485D9837" w14:textId="0EF45CC2" w:rsidR="006C2889" w:rsidRPr="006C2889" w:rsidRDefault="381376FB" w:rsidP="381376FB">
            <w:pPr>
              <w:rPr>
                <w:sz w:val="28"/>
                <w:szCs w:val="28"/>
              </w:rPr>
            </w:pPr>
            <w:r w:rsidRPr="381376FB">
              <w:rPr>
                <w:sz w:val="28"/>
                <w:szCs w:val="28"/>
              </w:rPr>
              <w:t>Session</w:t>
            </w:r>
          </w:p>
        </w:tc>
      </w:tr>
      <w:tr w:rsidR="00DA363A" w14:paraId="0ED9DAB4" w14:textId="77777777" w:rsidTr="00DA363A">
        <w:tc>
          <w:tcPr>
            <w:tcW w:w="2062" w:type="dxa"/>
            <w:vAlign w:val="center"/>
          </w:tcPr>
          <w:p w14:paraId="65F3FCF5" w14:textId="7DC98722" w:rsidR="00DA363A" w:rsidRPr="00DA363A" w:rsidRDefault="00DA363A" w:rsidP="00DA363A">
            <w:pPr>
              <w:rPr>
                <w:b/>
                <w:rPrChange w:id="113" w:author="Aidan Parkinson" w:date="2018-11-29T16:50:00Z">
                  <w:rPr/>
                </w:rPrChange>
              </w:rPr>
            </w:pPr>
            <w:ins w:id="114" w:author="Aidan Parkinson" w:date="2018-11-29T16:47:00Z">
              <w:r w:rsidRPr="00DA363A">
                <w:rPr>
                  <w:b/>
                  <w:rPrChange w:id="115" w:author="Aidan Parkinson" w:date="2018-11-29T16:50:00Z">
                    <w:rPr/>
                  </w:rPrChange>
                </w:rPr>
                <w:t>09:00</w:t>
              </w:r>
            </w:ins>
          </w:p>
        </w:tc>
        <w:tc>
          <w:tcPr>
            <w:tcW w:w="7260" w:type="dxa"/>
          </w:tcPr>
          <w:p w14:paraId="5C3C42C1" w14:textId="0154CBA0" w:rsidR="00DA363A" w:rsidRPr="00DA363A" w:rsidRDefault="00DA363A" w:rsidP="00DA363A">
            <w:pPr>
              <w:rPr>
                <w:b/>
                <w:i/>
                <w:iCs/>
                <w:rPrChange w:id="116" w:author="Aidan Parkinson" w:date="2018-11-29T16:50:00Z">
                  <w:rPr>
                    <w:i/>
                    <w:iCs/>
                  </w:rPr>
                </w:rPrChange>
              </w:rPr>
            </w:pPr>
            <w:ins w:id="117" w:author="Aidan Parkinson" w:date="2018-11-29T16:45:00Z">
              <w:r w:rsidRPr="00DA363A">
                <w:rPr>
                  <w:b/>
                  <w:rPrChange w:id="118" w:author="Aidan Parkinson" w:date="2018-11-29T16:50:00Z">
                    <w:rPr/>
                  </w:rPrChange>
                </w:rPr>
                <w:t>Course Overview and Introduction</w:t>
              </w:r>
            </w:ins>
          </w:p>
        </w:tc>
      </w:tr>
      <w:tr w:rsidR="00DA363A" w:rsidDel="00E354C4" w14:paraId="7DEC73C0" w14:textId="6EB22294" w:rsidTr="00DA363A">
        <w:trPr>
          <w:del w:id="119" w:author="Aidan Parkinson" w:date="2019-05-23T15:30:00Z"/>
        </w:trPr>
        <w:tc>
          <w:tcPr>
            <w:tcW w:w="2062" w:type="dxa"/>
            <w:vAlign w:val="center"/>
          </w:tcPr>
          <w:p w14:paraId="56A7F724" w14:textId="008B759F" w:rsidR="00DA363A" w:rsidDel="00E354C4" w:rsidRDefault="00DA363A" w:rsidP="00DA363A">
            <w:pPr>
              <w:rPr>
                <w:del w:id="120" w:author="Aidan Parkinson" w:date="2019-05-23T15:30:00Z"/>
              </w:rPr>
            </w:pPr>
          </w:p>
        </w:tc>
        <w:tc>
          <w:tcPr>
            <w:tcW w:w="7260" w:type="dxa"/>
          </w:tcPr>
          <w:p w14:paraId="04C1126C" w14:textId="11225F63" w:rsidR="00DA363A" w:rsidDel="00E354C4" w:rsidRDefault="00DA363A" w:rsidP="00DA363A">
            <w:pPr>
              <w:rPr>
                <w:del w:id="121" w:author="Aidan Parkinson" w:date="2019-05-23T15:30:00Z"/>
              </w:rPr>
            </w:pPr>
          </w:p>
        </w:tc>
      </w:tr>
      <w:tr w:rsidR="00DA363A" w14:paraId="58C0FE4A" w14:textId="77777777" w:rsidTr="00DA363A">
        <w:tc>
          <w:tcPr>
            <w:tcW w:w="2062" w:type="dxa"/>
            <w:vAlign w:val="center"/>
          </w:tcPr>
          <w:p w14:paraId="732187A1" w14:textId="58DFF83A" w:rsidR="00DA363A" w:rsidRPr="00DA363A" w:rsidRDefault="00DA363A" w:rsidP="00DA363A">
            <w:pPr>
              <w:rPr>
                <w:b/>
                <w:rPrChange w:id="122" w:author="Aidan Parkinson" w:date="2018-11-29T16:50:00Z">
                  <w:rPr/>
                </w:rPrChange>
              </w:rPr>
            </w:pPr>
            <w:ins w:id="123" w:author="Aidan Parkinson" w:date="2018-11-29T16:47:00Z">
              <w:r w:rsidRPr="00DA363A">
                <w:rPr>
                  <w:b/>
                  <w:rPrChange w:id="124" w:author="Aidan Parkinson" w:date="2018-11-29T16:50:00Z">
                    <w:rPr/>
                  </w:rPrChange>
                </w:rPr>
                <w:t>09:</w:t>
              </w:r>
            </w:ins>
            <w:ins w:id="125" w:author="Aidan Parkinson" w:date="2019-05-23T15:30:00Z">
              <w:r w:rsidR="00E354C4">
                <w:rPr>
                  <w:b/>
                </w:rPr>
                <w:t>30</w:t>
              </w:r>
            </w:ins>
          </w:p>
        </w:tc>
        <w:tc>
          <w:tcPr>
            <w:tcW w:w="7260" w:type="dxa"/>
          </w:tcPr>
          <w:p w14:paraId="685D277E" w14:textId="7CB8F333" w:rsidR="00DA363A" w:rsidRPr="00DA363A" w:rsidRDefault="00DA363A" w:rsidP="00DA363A">
            <w:pPr>
              <w:rPr>
                <w:b/>
                <w:i/>
                <w:iCs/>
                <w:rPrChange w:id="126" w:author="Aidan Parkinson" w:date="2018-11-29T16:50:00Z">
                  <w:rPr>
                    <w:i/>
                    <w:iCs/>
                  </w:rPr>
                </w:rPrChange>
              </w:rPr>
            </w:pPr>
            <w:ins w:id="127" w:author="Aidan Parkinson" w:date="2018-11-29T16:47:00Z">
              <w:r w:rsidRPr="00DA363A">
                <w:rPr>
                  <w:b/>
                  <w:rPrChange w:id="128" w:author="Aidan Parkinson" w:date="2018-11-29T16:50:00Z">
                    <w:rPr/>
                  </w:rPrChange>
                </w:rPr>
                <w:t xml:space="preserve">Development </w:t>
              </w:r>
              <w:commentRangeStart w:id="129"/>
              <w:proofErr w:type="spellStart"/>
              <w:r w:rsidRPr="00DA363A">
                <w:rPr>
                  <w:b/>
                  <w:rPrChange w:id="130" w:author="Aidan Parkinson" w:date="2018-11-29T16:50:00Z">
                    <w:rPr/>
                  </w:rPrChange>
                </w:rPr>
                <w:t>EcoSystem</w:t>
              </w:r>
              <w:commentRangeEnd w:id="129"/>
              <w:proofErr w:type="spellEnd"/>
              <w:r w:rsidRPr="00DA363A">
                <w:rPr>
                  <w:rStyle w:val="CommentReference"/>
                  <w:b/>
                  <w:szCs w:val="20"/>
                </w:rPr>
                <w:commentReference w:id="129"/>
              </w:r>
            </w:ins>
          </w:p>
        </w:tc>
      </w:tr>
      <w:tr w:rsidR="00DA363A" w14:paraId="47B664D1" w14:textId="77777777" w:rsidTr="00DA363A">
        <w:tc>
          <w:tcPr>
            <w:tcW w:w="2062" w:type="dxa"/>
            <w:shd w:val="clear" w:color="auto" w:fill="EEECE1" w:themeFill="background2"/>
            <w:vAlign w:val="center"/>
          </w:tcPr>
          <w:p w14:paraId="7EE83DD6" w14:textId="4E59975A" w:rsidR="00DA363A" w:rsidRDefault="00DA363A" w:rsidP="00DA363A">
            <w:ins w:id="131" w:author="Aidan Parkinson" w:date="2018-11-29T16:48:00Z">
              <w:r>
                <w:t>12:</w:t>
              </w:r>
            </w:ins>
            <w:ins w:id="132" w:author="Aidan Parkinson" w:date="2019-05-23T15:30:00Z">
              <w:r w:rsidR="00E354C4">
                <w:t>15</w:t>
              </w:r>
            </w:ins>
            <w:ins w:id="133" w:author="Aidan Parkinson [2]" w:date="2019-01-30T16:01:00Z">
              <w:del w:id="134" w:author="Aidan Parkinson" w:date="2019-05-23T15:30:00Z">
                <w:r w:rsidR="00BA507C" w:rsidDel="00E354C4">
                  <w:delText>30</w:delText>
                </w:r>
              </w:del>
            </w:ins>
            <w:ins w:id="135" w:author="Aidan Parkinson" w:date="2018-11-29T16:48:00Z">
              <w:del w:id="136" w:author="Aidan Parkinson [2]" w:date="2019-01-30T16:01:00Z">
                <w:r w:rsidDel="00BA507C">
                  <w:delText>10</w:delText>
                </w:r>
              </w:del>
            </w:ins>
          </w:p>
        </w:tc>
        <w:tc>
          <w:tcPr>
            <w:tcW w:w="7260" w:type="dxa"/>
            <w:shd w:val="clear" w:color="auto" w:fill="EEECE1" w:themeFill="background2"/>
          </w:tcPr>
          <w:p w14:paraId="2E993C98" w14:textId="5D147807" w:rsidR="00DA363A" w:rsidRPr="006C2889" w:rsidRDefault="00DA363A" w:rsidP="00DA363A">
            <w:pPr>
              <w:rPr>
                <w:i/>
                <w:iCs/>
              </w:rPr>
            </w:pPr>
            <w:ins w:id="137" w:author="Aidan Parkinson" w:date="2018-11-29T16:47:00Z">
              <w:r>
                <w:rPr>
                  <w:i/>
                  <w:iCs/>
                </w:rPr>
                <w:t>Lunch break</w:t>
              </w:r>
            </w:ins>
          </w:p>
        </w:tc>
      </w:tr>
      <w:tr w:rsidR="00DA363A" w14:paraId="6E839E96" w14:textId="77777777" w:rsidTr="00DA363A">
        <w:tc>
          <w:tcPr>
            <w:tcW w:w="2062" w:type="dxa"/>
            <w:vAlign w:val="center"/>
          </w:tcPr>
          <w:p w14:paraId="3B467859" w14:textId="2D68F088" w:rsidR="00DA363A" w:rsidRPr="00DA363A" w:rsidRDefault="00BA507C" w:rsidP="00DA363A">
            <w:pPr>
              <w:rPr>
                <w:b/>
                <w:rPrChange w:id="138" w:author="Aidan Parkinson" w:date="2018-11-29T16:50:00Z">
                  <w:rPr/>
                </w:rPrChange>
              </w:rPr>
            </w:pPr>
            <w:ins w:id="139" w:author="Aidan Parkinson [2]" w:date="2019-01-30T16:01:00Z">
              <w:r>
                <w:rPr>
                  <w:b/>
                </w:rPr>
                <w:t>1</w:t>
              </w:r>
            </w:ins>
            <w:ins w:id="140" w:author="Aidan Parkinson" w:date="2019-05-23T15:30:00Z">
              <w:r w:rsidR="00E354C4">
                <w:rPr>
                  <w:b/>
                </w:rPr>
                <w:t>2</w:t>
              </w:r>
            </w:ins>
            <w:ins w:id="141" w:author="Aidan Parkinson [2]" w:date="2019-01-30T16:01:00Z">
              <w:del w:id="142" w:author="Aidan Parkinson" w:date="2019-05-23T15:30:00Z">
                <w:r w:rsidDel="00E354C4">
                  <w:rPr>
                    <w:b/>
                  </w:rPr>
                  <w:delText>3</w:delText>
                </w:r>
              </w:del>
              <w:r>
                <w:rPr>
                  <w:b/>
                </w:rPr>
                <w:t>:</w:t>
              </w:r>
            </w:ins>
            <w:ins w:id="143" w:author="Aidan Parkinson" w:date="2019-05-23T15:30:00Z">
              <w:r w:rsidR="00E354C4">
                <w:rPr>
                  <w:b/>
                </w:rPr>
                <w:t>5</w:t>
              </w:r>
            </w:ins>
            <w:ins w:id="144" w:author="Aidan Parkinson [2]" w:date="2019-01-30T16:01:00Z">
              <w:del w:id="145" w:author="Aidan Parkinson" w:date="2019-05-23T15:30:00Z">
                <w:r w:rsidDel="00E354C4">
                  <w:rPr>
                    <w:b/>
                  </w:rPr>
                  <w:delText>0</w:delText>
                </w:r>
              </w:del>
              <w:r>
                <w:rPr>
                  <w:b/>
                </w:rPr>
                <w:t>0</w:t>
              </w:r>
            </w:ins>
            <w:ins w:id="146" w:author="Aidan Parkinson" w:date="2018-11-29T16:48:00Z">
              <w:del w:id="147" w:author="Aidan Parkinson [2]" w:date="2019-01-30T16:01:00Z">
                <w:r w:rsidR="00DA363A" w:rsidRPr="00DA363A" w:rsidDel="00BA507C">
                  <w:rPr>
                    <w:b/>
                    <w:rPrChange w:id="148" w:author="Aidan Parkinson" w:date="2018-11-29T16:50:00Z">
                      <w:rPr/>
                    </w:rPrChange>
                  </w:rPr>
                  <w:delText>12:</w:delText>
                </w:r>
              </w:del>
            </w:ins>
            <w:ins w:id="149" w:author="Aidan Parkinson" w:date="2018-11-29T16:49:00Z">
              <w:del w:id="150" w:author="Aidan Parkinson [2]" w:date="2019-01-30T16:01:00Z">
                <w:r w:rsidR="00DA363A" w:rsidRPr="00DA363A" w:rsidDel="00BA507C">
                  <w:rPr>
                    <w:b/>
                    <w:rPrChange w:id="151" w:author="Aidan Parkinson" w:date="2018-11-29T16:50:00Z">
                      <w:rPr/>
                    </w:rPrChange>
                  </w:rPr>
                  <w:delText>50</w:delText>
                </w:r>
              </w:del>
            </w:ins>
          </w:p>
        </w:tc>
        <w:tc>
          <w:tcPr>
            <w:tcW w:w="7260" w:type="dxa"/>
          </w:tcPr>
          <w:p w14:paraId="1983C0AE" w14:textId="3A43B846" w:rsidR="00DA363A" w:rsidRPr="00DA363A" w:rsidRDefault="00DA363A" w:rsidP="00DA363A">
            <w:pPr>
              <w:rPr>
                <w:b/>
                <w:i/>
                <w:iCs/>
                <w:rPrChange w:id="152" w:author="Aidan Parkinson" w:date="2018-11-29T16:50:00Z">
                  <w:rPr>
                    <w:i/>
                    <w:iCs/>
                  </w:rPr>
                </w:rPrChange>
              </w:rPr>
            </w:pPr>
            <w:ins w:id="153" w:author="Aidan Parkinson" w:date="2018-11-29T16:47:00Z">
              <w:r w:rsidRPr="00DA363A">
                <w:rPr>
                  <w:b/>
                  <w:rPrChange w:id="154" w:author="Aidan Parkinson" w:date="2018-11-29T16:50:00Z">
                    <w:rPr/>
                  </w:rPrChange>
                </w:rPr>
                <w:t>Cloud Services</w:t>
              </w:r>
            </w:ins>
          </w:p>
        </w:tc>
      </w:tr>
      <w:tr w:rsidR="00DA363A" w14:paraId="1F232D98" w14:textId="77777777" w:rsidTr="00DA363A">
        <w:tc>
          <w:tcPr>
            <w:tcW w:w="2062" w:type="dxa"/>
            <w:shd w:val="clear" w:color="auto" w:fill="EEECE1" w:themeFill="background2"/>
            <w:vAlign w:val="center"/>
          </w:tcPr>
          <w:p w14:paraId="4A67D65B" w14:textId="1D62D23B" w:rsidR="00DA363A" w:rsidRDefault="00DA363A" w:rsidP="00DA363A">
            <w:ins w:id="155" w:author="Aidan Parkinson" w:date="2018-11-29T16:49:00Z">
              <w:r>
                <w:t>14:</w:t>
              </w:r>
            </w:ins>
            <w:ins w:id="156" w:author="Aidan Parkinson [2]" w:date="2019-01-30T16:01:00Z">
              <w:r w:rsidR="00BA507C">
                <w:t>15</w:t>
              </w:r>
            </w:ins>
            <w:ins w:id="157" w:author="Aidan Parkinson" w:date="2018-11-29T16:49:00Z">
              <w:del w:id="158" w:author="Aidan Parkinson [2]" w:date="2019-01-30T16:01:00Z">
                <w:r w:rsidDel="00BA507C">
                  <w:delText>05</w:delText>
                </w:r>
              </w:del>
            </w:ins>
          </w:p>
        </w:tc>
        <w:tc>
          <w:tcPr>
            <w:tcW w:w="7260" w:type="dxa"/>
            <w:shd w:val="clear" w:color="auto" w:fill="EEECE1" w:themeFill="background2"/>
          </w:tcPr>
          <w:p w14:paraId="0C973043" w14:textId="6CCD5AC6" w:rsidR="00DA363A" w:rsidRPr="006C2889" w:rsidRDefault="00DA363A" w:rsidP="00DA363A">
            <w:pPr>
              <w:rPr>
                <w:i/>
                <w:iCs/>
              </w:rPr>
            </w:pPr>
            <w:ins w:id="159" w:author="Aidan Parkinson" w:date="2018-11-29T16:47:00Z">
              <w:r>
                <w:rPr>
                  <w:i/>
                  <w:iCs/>
                </w:rPr>
                <w:t>Welfare break</w:t>
              </w:r>
            </w:ins>
          </w:p>
        </w:tc>
      </w:tr>
      <w:tr w:rsidR="00DA363A" w14:paraId="6A23CB98" w14:textId="77777777" w:rsidTr="00DA363A">
        <w:tc>
          <w:tcPr>
            <w:tcW w:w="2062" w:type="dxa"/>
            <w:vAlign w:val="center"/>
          </w:tcPr>
          <w:p w14:paraId="7B132935" w14:textId="7D8743F6" w:rsidR="00DA363A" w:rsidRPr="00DA363A" w:rsidRDefault="00DA363A" w:rsidP="00DA363A">
            <w:pPr>
              <w:rPr>
                <w:b/>
                <w:rPrChange w:id="160" w:author="Aidan Parkinson" w:date="2018-11-29T16:50:00Z">
                  <w:rPr/>
                </w:rPrChange>
              </w:rPr>
            </w:pPr>
            <w:ins w:id="161" w:author="Aidan Parkinson" w:date="2018-11-29T16:49:00Z">
              <w:r w:rsidRPr="00DA363A">
                <w:rPr>
                  <w:b/>
                  <w:rPrChange w:id="162" w:author="Aidan Parkinson" w:date="2018-11-29T16:50:00Z">
                    <w:rPr/>
                  </w:rPrChange>
                </w:rPr>
                <w:t>14:</w:t>
              </w:r>
              <w:del w:id="163" w:author="Aidan Parkinson [2]" w:date="2019-01-30T16:02:00Z">
                <w:r w:rsidRPr="00DA363A" w:rsidDel="00BA507C">
                  <w:rPr>
                    <w:b/>
                    <w:rPrChange w:id="164" w:author="Aidan Parkinson" w:date="2018-11-29T16:50:00Z">
                      <w:rPr/>
                    </w:rPrChange>
                  </w:rPr>
                  <w:delText>20</w:delText>
                </w:r>
              </w:del>
            </w:ins>
            <w:ins w:id="165" w:author="Aidan Parkinson [2]" w:date="2019-01-30T16:02:00Z">
              <w:r w:rsidR="00BA507C">
                <w:rPr>
                  <w:b/>
                </w:rPr>
                <w:t>30</w:t>
              </w:r>
            </w:ins>
          </w:p>
        </w:tc>
        <w:tc>
          <w:tcPr>
            <w:tcW w:w="7260" w:type="dxa"/>
          </w:tcPr>
          <w:p w14:paraId="2920CB4B" w14:textId="7C74DF5B" w:rsidR="00DA363A" w:rsidRPr="00DA363A" w:rsidRDefault="00DA363A" w:rsidP="00DA363A">
            <w:pPr>
              <w:rPr>
                <w:b/>
                <w:i/>
                <w:iCs/>
                <w:rPrChange w:id="166" w:author="Aidan Parkinson" w:date="2018-11-29T16:50:00Z">
                  <w:rPr>
                    <w:i/>
                    <w:iCs/>
                  </w:rPr>
                </w:rPrChange>
              </w:rPr>
            </w:pPr>
            <w:ins w:id="167" w:author="Aidan Parkinson" w:date="2018-11-29T16:47:00Z">
              <w:r w:rsidRPr="00DA363A">
                <w:rPr>
                  <w:b/>
                </w:rPr>
                <w:t>Interfaces</w:t>
              </w:r>
            </w:ins>
          </w:p>
        </w:tc>
      </w:tr>
      <w:tr w:rsidR="00DA363A" w:rsidDel="00E354C4" w14:paraId="57A3DAD5" w14:textId="0FCB0295" w:rsidTr="00DA363A">
        <w:trPr>
          <w:del w:id="168" w:author="Aidan Parkinson" w:date="2019-05-23T15:31:00Z"/>
        </w:trPr>
        <w:tc>
          <w:tcPr>
            <w:tcW w:w="2062" w:type="dxa"/>
            <w:vAlign w:val="center"/>
          </w:tcPr>
          <w:p w14:paraId="0D107CB6" w14:textId="765AAB79" w:rsidR="00DA363A" w:rsidDel="00E354C4" w:rsidRDefault="00BA507C" w:rsidP="00DA363A">
            <w:pPr>
              <w:rPr>
                <w:del w:id="169" w:author="Aidan Parkinson" w:date="2019-05-23T15:31:00Z"/>
              </w:rPr>
            </w:pPr>
            <w:ins w:id="170" w:author="Aidan Parkinson [2]" w:date="2019-01-30T16:03:00Z">
              <w:del w:id="171" w:author="Aidan Parkinson" w:date="2019-05-23T15:30:00Z">
                <w:r w:rsidDel="00E354C4">
                  <w:delText>3</w:delText>
                </w:r>
              </w:del>
            </w:ins>
          </w:p>
        </w:tc>
        <w:tc>
          <w:tcPr>
            <w:tcW w:w="7260" w:type="dxa"/>
          </w:tcPr>
          <w:p w14:paraId="4C8CFBC7" w14:textId="03347DCE" w:rsidR="00DA363A" w:rsidRPr="000C74BA" w:rsidDel="00E354C4" w:rsidRDefault="00DA363A" w:rsidP="00DA363A">
            <w:pPr>
              <w:rPr>
                <w:del w:id="172" w:author="Aidan Parkinson" w:date="2019-05-23T15:31:00Z"/>
                <w:i/>
              </w:rPr>
            </w:pPr>
          </w:p>
        </w:tc>
      </w:tr>
      <w:tr w:rsidR="00DA363A" w14:paraId="6112023B" w14:textId="77777777" w:rsidTr="00DA363A">
        <w:tc>
          <w:tcPr>
            <w:tcW w:w="2062" w:type="dxa"/>
            <w:shd w:val="clear" w:color="auto" w:fill="EEECE1" w:themeFill="background2"/>
            <w:vAlign w:val="center"/>
          </w:tcPr>
          <w:p w14:paraId="1687BDB8" w14:textId="12C4D95A" w:rsidR="00DA363A" w:rsidRPr="00DA363A" w:rsidRDefault="00DA363A" w:rsidP="00DA363A">
            <w:pPr>
              <w:rPr>
                <w:b/>
                <w:rPrChange w:id="173" w:author="Aidan Parkinson" w:date="2018-11-29T16:50:00Z">
                  <w:rPr/>
                </w:rPrChange>
              </w:rPr>
            </w:pPr>
            <w:ins w:id="174" w:author="Aidan Parkinson" w:date="2018-11-29T16:49:00Z">
              <w:r w:rsidRPr="00DA363A">
                <w:rPr>
                  <w:b/>
                  <w:rPrChange w:id="175" w:author="Aidan Parkinson" w:date="2018-11-29T16:50:00Z">
                    <w:rPr/>
                  </w:rPrChange>
                </w:rPr>
                <w:t>17:00</w:t>
              </w:r>
            </w:ins>
          </w:p>
        </w:tc>
        <w:tc>
          <w:tcPr>
            <w:tcW w:w="7260" w:type="dxa"/>
            <w:shd w:val="clear" w:color="auto" w:fill="EEECE1" w:themeFill="background2"/>
          </w:tcPr>
          <w:p w14:paraId="708608F1" w14:textId="6809E11D" w:rsidR="00DA363A" w:rsidRPr="00DA363A" w:rsidRDefault="00DA363A" w:rsidP="00DA363A">
            <w:pPr>
              <w:rPr>
                <w:b/>
                <w:i/>
                <w:iCs/>
                <w:rPrChange w:id="176" w:author="Aidan Parkinson" w:date="2018-11-29T16:50:00Z">
                  <w:rPr>
                    <w:i/>
                    <w:iCs/>
                  </w:rPr>
                </w:rPrChange>
              </w:rPr>
            </w:pPr>
            <w:ins w:id="177" w:author="Aidan Parkinson" w:date="2018-11-29T16:47:00Z">
              <w:r w:rsidRPr="00DA363A">
                <w:rPr>
                  <w:b/>
                </w:rPr>
                <w:t>Recap</w:t>
              </w:r>
            </w:ins>
          </w:p>
        </w:tc>
      </w:tr>
      <w:tr w:rsidR="00DA363A" w:rsidDel="00DA363A" w14:paraId="73067812" w14:textId="3C363204" w:rsidTr="00DA363A">
        <w:trPr>
          <w:del w:id="178" w:author="Aidan Parkinson" w:date="2018-11-29T16:50:00Z"/>
        </w:trPr>
        <w:tc>
          <w:tcPr>
            <w:tcW w:w="2062" w:type="dxa"/>
            <w:vAlign w:val="center"/>
          </w:tcPr>
          <w:p w14:paraId="2398DCFD" w14:textId="24D306D2" w:rsidR="00DA363A" w:rsidDel="00DA363A" w:rsidRDefault="00DA363A" w:rsidP="00DA363A">
            <w:pPr>
              <w:rPr>
                <w:del w:id="179" w:author="Aidan Parkinson" w:date="2018-11-29T16:50:00Z"/>
              </w:rPr>
            </w:pPr>
          </w:p>
        </w:tc>
        <w:tc>
          <w:tcPr>
            <w:tcW w:w="7260" w:type="dxa"/>
          </w:tcPr>
          <w:p w14:paraId="3A62954D" w14:textId="4EB977CF" w:rsidR="00DA363A" w:rsidRPr="006C2889" w:rsidDel="00DA363A" w:rsidRDefault="00DA363A" w:rsidP="00DA363A">
            <w:pPr>
              <w:rPr>
                <w:del w:id="180" w:author="Aidan Parkinson" w:date="2018-11-29T16:50:00Z"/>
                <w:i/>
                <w:iCs/>
              </w:rPr>
            </w:pPr>
          </w:p>
        </w:tc>
      </w:tr>
      <w:tr w:rsidR="00DA363A" w:rsidDel="00DA363A" w14:paraId="52393D0A" w14:textId="5535CEAE" w:rsidTr="00DA363A">
        <w:trPr>
          <w:del w:id="181" w:author="Aidan Parkinson" w:date="2018-11-29T16:50:00Z"/>
        </w:trPr>
        <w:tc>
          <w:tcPr>
            <w:tcW w:w="2062" w:type="dxa"/>
            <w:vAlign w:val="center"/>
          </w:tcPr>
          <w:p w14:paraId="5A08B6F8" w14:textId="062999ED" w:rsidR="00DA363A" w:rsidDel="00DA363A" w:rsidRDefault="00DA363A" w:rsidP="00DA363A">
            <w:pPr>
              <w:rPr>
                <w:del w:id="182" w:author="Aidan Parkinson" w:date="2018-11-29T16:50:00Z"/>
              </w:rPr>
            </w:pPr>
          </w:p>
        </w:tc>
        <w:tc>
          <w:tcPr>
            <w:tcW w:w="7260" w:type="dxa"/>
          </w:tcPr>
          <w:p w14:paraId="1B60235C" w14:textId="0502BDBE" w:rsidR="00DA363A" w:rsidRPr="000C74BA" w:rsidDel="00DA363A" w:rsidRDefault="00DA363A" w:rsidP="00DA363A">
            <w:pPr>
              <w:rPr>
                <w:del w:id="183" w:author="Aidan Parkinson" w:date="2018-11-29T16:50:00Z"/>
                <w:i/>
              </w:rPr>
            </w:pPr>
          </w:p>
        </w:tc>
      </w:tr>
      <w:tr w:rsidR="00DA363A" w:rsidDel="00DA363A" w14:paraId="03BD14AB" w14:textId="5B65E4A6" w:rsidTr="00DA363A">
        <w:trPr>
          <w:del w:id="184" w:author="Aidan Parkinson" w:date="2018-11-29T16:50:00Z"/>
        </w:trPr>
        <w:tc>
          <w:tcPr>
            <w:tcW w:w="2062" w:type="dxa"/>
            <w:vAlign w:val="center"/>
          </w:tcPr>
          <w:p w14:paraId="13B5F731" w14:textId="0C46CCF2" w:rsidR="00DA363A" w:rsidDel="00DA363A" w:rsidRDefault="00DA363A" w:rsidP="00DA363A">
            <w:pPr>
              <w:rPr>
                <w:del w:id="185" w:author="Aidan Parkinson" w:date="2018-11-29T16:50:00Z"/>
              </w:rPr>
            </w:pPr>
          </w:p>
        </w:tc>
        <w:tc>
          <w:tcPr>
            <w:tcW w:w="7260" w:type="dxa"/>
          </w:tcPr>
          <w:p w14:paraId="46D8BC50" w14:textId="13310A54" w:rsidR="00DA363A" w:rsidRPr="000C74BA" w:rsidDel="00DA363A" w:rsidRDefault="00DA363A" w:rsidP="00DA363A">
            <w:pPr>
              <w:rPr>
                <w:del w:id="186" w:author="Aidan Parkinson" w:date="2018-11-29T16:50:00Z"/>
                <w:i/>
              </w:rPr>
            </w:pPr>
          </w:p>
        </w:tc>
      </w:tr>
    </w:tbl>
    <w:p w14:paraId="47010FED" w14:textId="19637951" w:rsidR="006C2889" w:rsidRDefault="006C2889" w:rsidP="00BF05E5"/>
    <w:p w14:paraId="3486E031" w14:textId="7150CD5F" w:rsidR="00E235CD" w:rsidRPr="00C72444" w:rsidRDefault="00E235CD" w:rsidP="00C72444"/>
    <w:tbl>
      <w:tblPr>
        <w:tblW w:w="7900" w:type="dxa"/>
        <w:tblInd w:w="108" w:type="dxa"/>
        <w:tblLook w:val="04A0" w:firstRow="1" w:lastRow="0" w:firstColumn="1" w:lastColumn="0" w:noHBand="0" w:noVBand="1"/>
      </w:tblPr>
      <w:tblGrid>
        <w:gridCol w:w="1260"/>
        <w:gridCol w:w="3800"/>
        <w:gridCol w:w="2840"/>
      </w:tblGrid>
      <w:tr w:rsidR="007538E7" w:rsidRPr="007538E7" w14:paraId="5D9389C4" w14:textId="77777777" w:rsidTr="00556D41">
        <w:trPr>
          <w:trHeight w:val="300"/>
        </w:trPr>
        <w:tc>
          <w:tcPr>
            <w:tcW w:w="1260" w:type="dxa"/>
            <w:tcBorders>
              <w:top w:val="nil"/>
              <w:left w:val="nil"/>
              <w:bottom w:val="nil"/>
              <w:right w:val="nil"/>
            </w:tcBorders>
            <w:shd w:val="clear" w:color="auto" w:fill="auto"/>
            <w:noWrap/>
            <w:vAlign w:val="bottom"/>
          </w:tcPr>
          <w:p w14:paraId="05391437" w14:textId="4E94B5E5" w:rsidR="007538E7" w:rsidRPr="007538E7" w:rsidRDefault="007538E7" w:rsidP="393991D6">
            <w:pPr>
              <w:jc w:val="right"/>
              <w:rPr>
                <w:rFonts w:ascii="Calibri,Times New Roman" w:eastAsia="Calibri,Times New Roman" w:hAnsi="Calibri,Times New Roman" w:cs="Calibri,Times New Roman"/>
                <w:color w:val="000000" w:themeColor="text1"/>
                <w:lang w:eastAsia="en-GB"/>
              </w:rPr>
            </w:pPr>
          </w:p>
        </w:tc>
        <w:tc>
          <w:tcPr>
            <w:tcW w:w="3800" w:type="dxa"/>
            <w:tcBorders>
              <w:top w:val="nil"/>
              <w:left w:val="nil"/>
              <w:bottom w:val="nil"/>
              <w:right w:val="nil"/>
            </w:tcBorders>
            <w:shd w:val="clear" w:color="auto" w:fill="auto"/>
            <w:noWrap/>
            <w:vAlign w:val="bottom"/>
          </w:tcPr>
          <w:p w14:paraId="79C93E72" w14:textId="1A086198" w:rsidR="007538E7" w:rsidRPr="007538E7" w:rsidRDefault="007538E7" w:rsidP="381376FB">
            <w:pPr>
              <w:rPr>
                <w:rFonts w:ascii="Calibri,Times New Roman" w:eastAsia="Calibri,Times New Roman" w:hAnsi="Calibri,Times New Roman" w:cs="Calibri,Times New Roman"/>
                <w:color w:val="000000" w:themeColor="text1"/>
                <w:lang w:eastAsia="en-GB"/>
              </w:rPr>
            </w:pPr>
          </w:p>
        </w:tc>
        <w:tc>
          <w:tcPr>
            <w:tcW w:w="2840" w:type="dxa"/>
            <w:tcBorders>
              <w:top w:val="nil"/>
              <w:left w:val="nil"/>
              <w:bottom w:val="nil"/>
              <w:right w:val="nil"/>
            </w:tcBorders>
            <w:shd w:val="clear" w:color="auto" w:fill="auto"/>
            <w:noWrap/>
            <w:vAlign w:val="bottom"/>
          </w:tcPr>
          <w:p w14:paraId="386D8BA8" w14:textId="348D8E56" w:rsidR="007538E7" w:rsidRPr="007538E7" w:rsidRDefault="007538E7" w:rsidP="381376FB">
            <w:pPr>
              <w:rPr>
                <w:rFonts w:ascii="Calibri,Times New Roman" w:eastAsia="Calibri,Times New Roman" w:hAnsi="Calibri,Times New Roman" w:cs="Calibri,Times New Roman"/>
                <w:color w:val="000000" w:themeColor="text1"/>
                <w:lang w:eastAsia="en-GB"/>
              </w:rPr>
            </w:pPr>
          </w:p>
        </w:tc>
      </w:tr>
      <w:tr w:rsidR="007538E7" w:rsidRPr="007538E7" w14:paraId="4CAD1F95" w14:textId="77777777" w:rsidTr="00556D41">
        <w:trPr>
          <w:trHeight w:val="300"/>
        </w:trPr>
        <w:tc>
          <w:tcPr>
            <w:tcW w:w="1260" w:type="dxa"/>
            <w:tcBorders>
              <w:top w:val="nil"/>
              <w:left w:val="nil"/>
              <w:bottom w:val="nil"/>
              <w:right w:val="nil"/>
            </w:tcBorders>
            <w:shd w:val="clear" w:color="auto" w:fill="auto"/>
            <w:noWrap/>
            <w:vAlign w:val="bottom"/>
          </w:tcPr>
          <w:p w14:paraId="001906F6" w14:textId="056B4442" w:rsidR="007538E7" w:rsidRPr="007538E7" w:rsidRDefault="007538E7" w:rsidP="393991D6">
            <w:pPr>
              <w:jc w:val="right"/>
              <w:rPr>
                <w:rFonts w:ascii="Calibri,Times New Roman" w:eastAsia="Calibri,Times New Roman" w:hAnsi="Calibri,Times New Roman" w:cs="Calibri,Times New Roman"/>
                <w:color w:val="000000" w:themeColor="text1"/>
                <w:lang w:eastAsia="en-GB"/>
              </w:rPr>
            </w:pPr>
          </w:p>
        </w:tc>
        <w:tc>
          <w:tcPr>
            <w:tcW w:w="3800" w:type="dxa"/>
            <w:tcBorders>
              <w:top w:val="nil"/>
              <w:left w:val="nil"/>
              <w:bottom w:val="nil"/>
              <w:right w:val="nil"/>
            </w:tcBorders>
            <w:shd w:val="clear" w:color="auto" w:fill="auto"/>
            <w:noWrap/>
            <w:vAlign w:val="bottom"/>
          </w:tcPr>
          <w:p w14:paraId="5B2CCE47" w14:textId="3A12FC71" w:rsidR="007538E7" w:rsidRPr="007538E7" w:rsidRDefault="007538E7" w:rsidP="381376FB">
            <w:pPr>
              <w:rPr>
                <w:rFonts w:ascii="Calibri,Times New Roman" w:eastAsia="Calibri,Times New Roman" w:hAnsi="Calibri,Times New Roman" w:cs="Calibri,Times New Roman"/>
                <w:color w:val="000000" w:themeColor="text1"/>
                <w:lang w:eastAsia="en-GB"/>
              </w:rPr>
            </w:pPr>
          </w:p>
        </w:tc>
        <w:tc>
          <w:tcPr>
            <w:tcW w:w="2840" w:type="dxa"/>
            <w:tcBorders>
              <w:top w:val="nil"/>
              <w:left w:val="nil"/>
              <w:bottom w:val="nil"/>
              <w:right w:val="nil"/>
            </w:tcBorders>
            <w:shd w:val="clear" w:color="auto" w:fill="auto"/>
            <w:noWrap/>
            <w:vAlign w:val="bottom"/>
            <w:hideMark/>
          </w:tcPr>
          <w:p w14:paraId="60F25B80" w14:textId="77777777" w:rsidR="007538E7" w:rsidRPr="007538E7" w:rsidRDefault="007538E7" w:rsidP="007538E7">
            <w:pPr>
              <w:rPr>
                <w:rFonts w:ascii="Calibri" w:hAnsi="Calibri" w:cs="Calibri"/>
                <w:color w:val="000000"/>
                <w:lang w:eastAsia="en-GB"/>
              </w:rPr>
            </w:pPr>
          </w:p>
        </w:tc>
      </w:tr>
    </w:tbl>
    <w:p w14:paraId="28A1680E" w14:textId="77777777" w:rsidR="00A01225" w:rsidRPr="00A01225" w:rsidRDefault="00A01225" w:rsidP="00CC639E">
      <w:pPr>
        <w:rPr>
          <w:rFonts w:cstheme="minorHAnsi"/>
        </w:rPr>
      </w:pPr>
    </w:p>
    <w:p w14:paraId="53219B28" w14:textId="77777777" w:rsidR="00A01225" w:rsidRPr="00A01225" w:rsidRDefault="00A01225" w:rsidP="00CC639E">
      <w:pPr>
        <w:rPr>
          <w:rFonts w:cstheme="minorHAnsi"/>
        </w:rPr>
      </w:pPr>
    </w:p>
    <w:p w14:paraId="4B4A1E9A" w14:textId="77777777" w:rsidR="00A01225" w:rsidRPr="00A01225" w:rsidRDefault="00A01225" w:rsidP="00CC639E">
      <w:pPr>
        <w:rPr>
          <w:rFonts w:cstheme="minorHAnsi"/>
        </w:rPr>
      </w:pPr>
    </w:p>
    <w:p w14:paraId="69933E15" w14:textId="77777777" w:rsidR="0039760D" w:rsidRPr="00A01225" w:rsidRDefault="0039760D" w:rsidP="001B205E">
      <w:pPr>
        <w:rPr>
          <w:rFonts w:cstheme="minorHAnsi"/>
          <w:b/>
        </w:rPr>
        <w:sectPr w:rsidR="0039760D" w:rsidRPr="00A01225" w:rsidSect="002C578F">
          <w:footerReference w:type="default" r:id="rId14"/>
          <w:pgSz w:w="11906" w:h="16838"/>
          <w:pgMar w:top="1077" w:right="1440" w:bottom="1077" w:left="1134" w:header="709" w:footer="709" w:gutter="0"/>
          <w:pgNumType w:fmt="numberInDash" w:start="0"/>
          <w:cols w:space="708"/>
          <w:titlePg/>
          <w:docGrid w:linePitch="360"/>
        </w:sectPr>
      </w:pPr>
    </w:p>
    <w:p w14:paraId="50C197E6" w14:textId="77777777" w:rsidR="0039760D" w:rsidRPr="00BE337E" w:rsidRDefault="381376FB" w:rsidP="00BF05E5">
      <w:pPr>
        <w:pStyle w:val="Heading1"/>
      </w:pPr>
      <w:bookmarkStart w:id="187" w:name="_Toc394389655"/>
      <w:r>
        <w:lastRenderedPageBreak/>
        <w:t>Tr</w:t>
      </w:r>
      <w:del w:id="188" w:author="Unknown">
        <w:r w:rsidDel="00631796">
          <w:delText>a</w:delText>
        </w:r>
      </w:del>
      <w:ins w:id="189" w:author="Sarah Gallacher" w:date="2018-11-26T09:37:00Z">
        <w:r>
          <w:t>i</w:t>
        </w:r>
      </w:ins>
      <w:r>
        <w:t>ne</w:t>
      </w:r>
      <w:del w:id="190" w:author="Unknown">
        <w:r w:rsidDel="00631796">
          <w:delText>r</w:delText>
        </w:r>
      </w:del>
      <w:ins w:id="191" w:author="Sarah Gallacher" w:date="2018-11-26T09:37:00Z">
        <w:r>
          <w:t xml:space="preserve"> </w:t>
        </w:r>
      </w:ins>
      <w:r>
        <w:t>Notes</w:t>
      </w:r>
      <w:bookmarkEnd w:id="187"/>
    </w:p>
    <w:tbl>
      <w:tblPr>
        <w:tblStyle w:val="TableGrid"/>
        <w:tblW w:w="0" w:type="auto"/>
        <w:tblLook w:val="04A0" w:firstRow="1" w:lastRow="0" w:firstColumn="1" w:lastColumn="0" w:noHBand="0" w:noVBand="1"/>
      </w:tblPr>
      <w:tblGrid>
        <w:gridCol w:w="2631"/>
        <w:gridCol w:w="12043"/>
      </w:tblGrid>
      <w:tr w:rsidR="00BE337E" w:rsidRPr="00165A96" w14:paraId="6777A8D3" w14:textId="77777777" w:rsidTr="393991D6">
        <w:tc>
          <w:tcPr>
            <w:tcW w:w="2660" w:type="dxa"/>
            <w:shd w:val="clear" w:color="auto" w:fill="B2A1C7" w:themeFill="accent4" w:themeFillTint="99"/>
          </w:tcPr>
          <w:p w14:paraId="2DED3E74" w14:textId="77777777" w:rsidR="00BE337E" w:rsidRPr="00165A96" w:rsidRDefault="381376FB" w:rsidP="381376FB">
            <w:pPr>
              <w:spacing w:line="276" w:lineRule="auto"/>
              <w:rPr>
                <w:b/>
                <w:bCs/>
              </w:rPr>
            </w:pPr>
            <w:r w:rsidRPr="00165A96">
              <w:rPr>
                <w:b/>
                <w:bCs/>
              </w:rPr>
              <w:t>Session Name</w:t>
            </w:r>
          </w:p>
        </w:tc>
        <w:tc>
          <w:tcPr>
            <w:tcW w:w="12240" w:type="dxa"/>
          </w:tcPr>
          <w:p w14:paraId="0181B133" w14:textId="3218521D" w:rsidR="00BE337E" w:rsidRPr="00165A96" w:rsidRDefault="009001A0" w:rsidP="00BF05E5">
            <w:pPr>
              <w:pStyle w:val="Heading2"/>
              <w:outlineLvl w:val="1"/>
            </w:pPr>
            <w:r>
              <w:t>Course Overview and Introduction</w:t>
            </w:r>
          </w:p>
        </w:tc>
      </w:tr>
      <w:tr w:rsidR="00BE337E" w:rsidRPr="00165A96" w14:paraId="0A2B0341" w14:textId="77777777" w:rsidTr="393991D6">
        <w:tc>
          <w:tcPr>
            <w:tcW w:w="2660" w:type="dxa"/>
            <w:shd w:val="clear" w:color="auto" w:fill="B2A1C7" w:themeFill="accent4" w:themeFillTint="99"/>
          </w:tcPr>
          <w:p w14:paraId="74948270" w14:textId="77777777" w:rsidR="00BE337E" w:rsidRPr="00165A96" w:rsidRDefault="381376FB" w:rsidP="381376FB">
            <w:pPr>
              <w:spacing w:line="276" w:lineRule="auto"/>
              <w:rPr>
                <w:b/>
                <w:bCs/>
              </w:rPr>
            </w:pPr>
            <w:r w:rsidRPr="00165A96">
              <w:rPr>
                <w:b/>
                <w:bCs/>
              </w:rPr>
              <w:t>Time</w:t>
            </w:r>
          </w:p>
        </w:tc>
        <w:tc>
          <w:tcPr>
            <w:tcW w:w="12240" w:type="dxa"/>
          </w:tcPr>
          <w:p w14:paraId="005CFB8D" w14:textId="0516DA9B" w:rsidR="00BE337E" w:rsidRPr="00165A96" w:rsidRDefault="005378BA" w:rsidP="393991D6">
            <w:ins w:id="192" w:author="Aidan Parkinson" w:date="2018-11-29T16:33:00Z">
              <w:r>
                <w:t>09:00</w:t>
              </w:r>
            </w:ins>
            <w:del w:id="193" w:author="Aidan Parkinson" w:date="2018-11-29T16:33:00Z">
              <w:r w:rsidR="009001A0" w:rsidDel="005378BA">
                <w:delText>TBC</w:delText>
              </w:r>
            </w:del>
          </w:p>
        </w:tc>
      </w:tr>
      <w:tr w:rsidR="00BE337E" w:rsidRPr="00165A96" w14:paraId="02CED014" w14:textId="77777777" w:rsidTr="393991D6">
        <w:tc>
          <w:tcPr>
            <w:tcW w:w="2660" w:type="dxa"/>
            <w:shd w:val="clear" w:color="auto" w:fill="B2A1C7" w:themeFill="accent4" w:themeFillTint="99"/>
          </w:tcPr>
          <w:p w14:paraId="2F287C7A" w14:textId="77777777" w:rsidR="00BE337E" w:rsidRPr="00165A96" w:rsidRDefault="381376FB" w:rsidP="381376FB">
            <w:pPr>
              <w:rPr>
                <w:b/>
                <w:bCs/>
              </w:rPr>
            </w:pPr>
            <w:r w:rsidRPr="00165A96">
              <w:rPr>
                <w:b/>
                <w:bCs/>
              </w:rPr>
              <w:t>Trainer</w:t>
            </w:r>
          </w:p>
        </w:tc>
        <w:tc>
          <w:tcPr>
            <w:tcW w:w="12240" w:type="dxa"/>
          </w:tcPr>
          <w:p w14:paraId="3F3C2E73" w14:textId="4992A501" w:rsidR="00BE337E" w:rsidRPr="00165A96" w:rsidRDefault="009001A0" w:rsidP="381376FB">
            <w:r>
              <w:t>Internal Facilitator</w:t>
            </w:r>
          </w:p>
        </w:tc>
      </w:tr>
      <w:tr w:rsidR="00BE337E" w14:paraId="014FCB8C" w14:textId="77777777" w:rsidTr="393991D6">
        <w:trPr>
          <w:trHeight w:val="727"/>
        </w:trPr>
        <w:tc>
          <w:tcPr>
            <w:tcW w:w="2660" w:type="dxa"/>
            <w:shd w:val="clear" w:color="auto" w:fill="B2A1C7" w:themeFill="accent4" w:themeFillTint="99"/>
          </w:tcPr>
          <w:p w14:paraId="53114669" w14:textId="77777777" w:rsidR="00BE337E" w:rsidRPr="00165A96" w:rsidRDefault="381376FB" w:rsidP="381376FB">
            <w:pPr>
              <w:rPr>
                <w:b/>
                <w:bCs/>
              </w:rPr>
            </w:pPr>
            <w:r w:rsidRPr="00165A96">
              <w:rPr>
                <w:b/>
                <w:bCs/>
              </w:rPr>
              <w:t>Learning Outcomes</w:t>
            </w:r>
          </w:p>
        </w:tc>
        <w:tc>
          <w:tcPr>
            <w:tcW w:w="12240" w:type="dxa"/>
          </w:tcPr>
          <w:p w14:paraId="6A4BE6C8" w14:textId="544CC538" w:rsidR="0052256F" w:rsidRDefault="00AA0E57" w:rsidP="001A24B8">
            <w:pPr>
              <w:pStyle w:val="ListParagraph"/>
              <w:numPr>
                <w:ilvl w:val="0"/>
                <w:numId w:val="2"/>
              </w:numPr>
              <w:rPr>
                <w:ins w:id="194" w:author="Sarah Gallacher" w:date="2018-11-26T09:44:00Z"/>
                <w:rFonts w:cstheme="minorHAnsi"/>
              </w:rPr>
            </w:pPr>
            <w:ins w:id="195" w:author="Aidan Parkinson [2]" w:date="2019-01-30T16:06:00Z">
              <w:r>
                <w:rPr>
                  <w:rFonts w:cstheme="minorHAnsi"/>
                </w:rPr>
                <w:t>View</w:t>
              </w:r>
            </w:ins>
            <w:ins w:id="196" w:author="Sarah Gallacher" w:date="2018-11-26T09:44:00Z">
              <w:del w:id="197" w:author="Aidan Parkinson [2]" w:date="2019-01-30T16:06:00Z">
                <w:r w:rsidR="00CC203D" w:rsidDel="00AA0E57">
                  <w:rPr>
                    <w:rFonts w:cstheme="minorHAnsi"/>
                  </w:rPr>
                  <w:delText>Understand</w:delText>
                </w:r>
              </w:del>
              <w:r w:rsidR="00CC203D">
                <w:rPr>
                  <w:rFonts w:cstheme="minorHAnsi"/>
                </w:rPr>
                <w:t xml:space="preserve"> the structure of the day</w:t>
              </w:r>
            </w:ins>
          </w:p>
          <w:p w14:paraId="69E495B2" w14:textId="35B4BC4B" w:rsidR="00CC203D" w:rsidRPr="00165A96" w:rsidRDefault="00CC203D" w:rsidP="001A24B8">
            <w:pPr>
              <w:pStyle w:val="ListParagraph"/>
              <w:numPr>
                <w:ilvl w:val="0"/>
                <w:numId w:val="2"/>
              </w:numPr>
              <w:rPr>
                <w:rFonts w:cstheme="minorHAnsi"/>
              </w:rPr>
            </w:pPr>
            <w:ins w:id="198" w:author="Sarah Gallacher" w:date="2018-11-26T09:44:00Z">
              <w:del w:id="199" w:author="Aidan Parkinson [2]" w:date="2019-01-30T16:07:00Z">
                <w:r w:rsidDel="00AA0E57">
                  <w:rPr>
                    <w:rFonts w:cstheme="minorHAnsi"/>
                  </w:rPr>
                  <w:delText>Have an overview of</w:delText>
                </w:r>
              </w:del>
            </w:ins>
            <w:ins w:id="200" w:author="Aidan Parkinson [2]" w:date="2019-01-30T16:07:00Z">
              <w:r w:rsidR="00AA0E57">
                <w:rPr>
                  <w:rFonts w:cstheme="minorHAnsi"/>
                </w:rPr>
                <w:t>View the</w:t>
              </w:r>
            </w:ins>
            <w:ins w:id="201" w:author="Sarah Gallacher" w:date="2018-11-26T09:44:00Z">
              <w:r>
                <w:rPr>
                  <w:rFonts w:cstheme="minorHAnsi"/>
                </w:rPr>
                <w:t xml:space="preserve"> main course topics and how they relate to one another</w:t>
              </w:r>
            </w:ins>
          </w:p>
        </w:tc>
      </w:tr>
    </w:tbl>
    <w:p w14:paraId="6D407354" w14:textId="77777777" w:rsidR="00BE337E" w:rsidRPr="00B63AF2" w:rsidRDefault="00BE337E" w:rsidP="00B63AF2">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02" w:author="Sarah Gallacher" w:date="2018-11-26T09:55: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224"/>
        <w:gridCol w:w="1400"/>
        <w:gridCol w:w="1908"/>
        <w:gridCol w:w="7231"/>
        <w:gridCol w:w="2911"/>
        <w:tblGridChange w:id="203">
          <w:tblGrid>
            <w:gridCol w:w="1224"/>
            <w:gridCol w:w="1400"/>
            <w:gridCol w:w="3627"/>
            <w:gridCol w:w="7120"/>
            <w:gridCol w:w="1303"/>
          </w:tblGrid>
        </w:tblGridChange>
      </w:tblGrid>
      <w:tr w:rsidR="00BE337E" w:rsidRPr="00184F5B" w14:paraId="78E210B2" w14:textId="77777777" w:rsidTr="000819CF">
        <w:trPr>
          <w:trHeight w:val="387"/>
          <w:trPrChange w:id="204" w:author="Sarah Gallacher" w:date="2018-11-26T09:55:00Z">
            <w:trPr>
              <w:trHeight w:val="387"/>
            </w:trPr>
          </w:trPrChange>
        </w:trPr>
        <w:tc>
          <w:tcPr>
            <w:tcW w:w="417" w:type="pct"/>
            <w:tcBorders>
              <w:top w:val="single" w:sz="4" w:space="0" w:color="auto"/>
              <w:left w:val="single" w:sz="4" w:space="0" w:color="auto"/>
              <w:bottom w:val="single" w:sz="4" w:space="0" w:color="auto"/>
              <w:right w:val="single" w:sz="4" w:space="0" w:color="auto"/>
            </w:tcBorders>
            <w:shd w:val="clear" w:color="auto" w:fill="B2A1C7" w:themeFill="accent4" w:themeFillTint="99"/>
            <w:tcPrChange w:id="205" w:author="Sarah Gallacher" w:date="2018-11-26T09:55:00Z">
              <w:tcPr>
                <w:tcW w:w="417" w:type="pct"/>
                <w:tcBorders>
                  <w:top w:val="single" w:sz="4" w:space="0" w:color="auto"/>
                  <w:left w:val="single" w:sz="4" w:space="0" w:color="auto"/>
                  <w:bottom w:val="single" w:sz="4" w:space="0" w:color="auto"/>
                  <w:right w:val="single" w:sz="4" w:space="0" w:color="auto"/>
                </w:tcBorders>
                <w:shd w:val="clear" w:color="auto" w:fill="B2A1C7" w:themeFill="accent4" w:themeFillTint="99"/>
              </w:tcPr>
            </w:tcPrChange>
          </w:tcPr>
          <w:p w14:paraId="5C954391" w14:textId="77777777" w:rsidR="00BE337E" w:rsidRPr="009B33E0" w:rsidRDefault="381376FB" w:rsidP="381376FB">
            <w:pPr>
              <w:jc w:val="center"/>
              <w:rPr>
                <w:b/>
                <w:bCs/>
              </w:rPr>
            </w:pPr>
            <w:r w:rsidRPr="381376FB">
              <w:rPr>
                <w:b/>
                <w:bCs/>
              </w:rPr>
              <w:t>Time</w:t>
            </w:r>
          </w:p>
        </w:tc>
        <w:tc>
          <w:tcPr>
            <w:tcW w:w="477" w:type="pct"/>
            <w:tcBorders>
              <w:top w:val="single" w:sz="4" w:space="0" w:color="auto"/>
              <w:left w:val="single" w:sz="4" w:space="0" w:color="auto"/>
              <w:bottom w:val="single" w:sz="4" w:space="0" w:color="auto"/>
              <w:right w:val="single" w:sz="4" w:space="0" w:color="auto"/>
            </w:tcBorders>
            <w:shd w:val="clear" w:color="auto" w:fill="B2A1C7" w:themeFill="accent4" w:themeFillTint="99"/>
            <w:tcPrChange w:id="206" w:author="Sarah Gallacher" w:date="2018-11-26T09:55:00Z">
              <w:tcPr>
                <w:tcW w:w="477" w:type="pct"/>
                <w:tcBorders>
                  <w:top w:val="single" w:sz="4" w:space="0" w:color="auto"/>
                  <w:left w:val="single" w:sz="4" w:space="0" w:color="auto"/>
                  <w:bottom w:val="single" w:sz="4" w:space="0" w:color="auto"/>
                  <w:right w:val="single" w:sz="4" w:space="0" w:color="auto"/>
                </w:tcBorders>
                <w:shd w:val="clear" w:color="auto" w:fill="B2A1C7" w:themeFill="accent4" w:themeFillTint="99"/>
              </w:tcPr>
            </w:tcPrChange>
          </w:tcPr>
          <w:p w14:paraId="654E0630" w14:textId="77777777" w:rsidR="00BE337E" w:rsidRPr="009B33E0" w:rsidRDefault="381376FB" w:rsidP="381376FB">
            <w:pPr>
              <w:pStyle w:val="NoSpacing"/>
              <w:ind w:left="720" w:hanging="360"/>
              <w:jc w:val="center"/>
              <w:rPr>
                <w:b/>
                <w:bCs/>
              </w:rPr>
            </w:pPr>
            <w:r w:rsidRPr="381376FB">
              <w:rPr>
                <w:b/>
                <w:bCs/>
              </w:rPr>
              <w:t>Duration</w:t>
            </w:r>
          </w:p>
        </w:tc>
        <w:tc>
          <w:tcPr>
            <w:tcW w:w="650" w:type="pct"/>
            <w:tcBorders>
              <w:top w:val="single" w:sz="4" w:space="0" w:color="auto"/>
              <w:left w:val="single" w:sz="4" w:space="0" w:color="auto"/>
              <w:bottom w:val="single" w:sz="4" w:space="0" w:color="auto"/>
              <w:right w:val="single" w:sz="4" w:space="0" w:color="auto"/>
            </w:tcBorders>
            <w:shd w:val="clear" w:color="auto" w:fill="B2A1C7" w:themeFill="accent4" w:themeFillTint="99"/>
            <w:tcPrChange w:id="207" w:author="Sarah Gallacher" w:date="2018-11-26T09:55:00Z">
              <w:tcPr>
                <w:tcW w:w="1236" w:type="pct"/>
                <w:tcBorders>
                  <w:top w:val="single" w:sz="4" w:space="0" w:color="auto"/>
                  <w:left w:val="single" w:sz="4" w:space="0" w:color="auto"/>
                  <w:bottom w:val="single" w:sz="4" w:space="0" w:color="auto"/>
                  <w:right w:val="single" w:sz="4" w:space="0" w:color="auto"/>
                </w:tcBorders>
                <w:shd w:val="clear" w:color="auto" w:fill="B2A1C7" w:themeFill="accent4" w:themeFillTint="99"/>
              </w:tcPr>
            </w:tcPrChange>
          </w:tcPr>
          <w:p w14:paraId="7D504A95" w14:textId="77777777" w:rsidR="00BE337E" w:rsidRPr="009B33E0" w:rsidRDefault="381376FB" w:rsidP="381376FB">
            <w:pPr>
              <w:pStyle w:val="NoSpacing"/>
              <w:ind w:left="720" w:hanging="360"/>
              <w:jc w:val="center"/>
              <w:rPr>
                <w:b/>
                <w:bCs/>
              </w:rPr>
            </w:pPr>
            <w:r w:rsidRPr="381376FB">
              <w:rPr>
                <w:b/>
                <w:bCs/>
              </w:rPr>
              <w:t>Topic</w:t>
            </w:r>
          </w:p>
        </w:tc>
        <w:tc>
          <w:tcPr>
            <w:tcW w:w="2464" w:type="pct"/>
            <w:tcBorders>
              <w:top w:val="single" w:sz="4" w:space="0" w:color="auto"/>
              <w:left w:val="single" w:sz="4" w:space="0" w:color="auto"/>
              <w:bottom w:val="single" w:sz="4" w:space="0" w:color="auto"/>
              <w:right w:val="single" w:sz="4" w:space="0" w:color="auto"/>
            </w:tcBorders>
            <w:shd w:val="clear" w:color="auto" w:fill="B2A1C7" w:themeFill="accent4" w:themeFillTint="99"/>
            <w:tcPrChange w:id="208" w:author="Sarah Gallacher" w:date="2018-11-26T09:55:00Z">
              <w:tcPr>
                <w:tcW w:w="2426" w:type="pct"/>
                <w:tcBorders>
                  <w:top w:val="single" w:sz="4" w:space="0" w:color="auto"/>
                  <w:left w:val="single" w:sz="4" w:space="0" w:color="auto"/>
                  <w:bottom w:val="single" w:sz="4" w:space="0" w:color="auto"/>
                  <w:right w:val="single" w:sz="4" w:space="0" w:color="auto"/>
                </w:tcBorders>
                <w:shd w:val="clear" w:color="auto" w:fill="B2A1C7" w:themeFill="accent4" w:themeFillTint="99"/>
              </w:tcPr>
            </w:tcPrChange>
          </w:tcPr>
          <w:p w14:paraId="0C4A2C98" w14:textId="77777777" w:rsidR="00BE337E" w:rsidRPr="009B33E0" w:rsidRDefault="381376FB" w:rsidP="381376FB">
            <w:pPr>
              <w:pStyle w:val="NoSpacing"/>
              <w:jc w:val="center"/>
              <w:rPr>
                <w:b/>
                <w:bCs/>
              </w:rPr>
            </w:pPr>
            <w:r w:rsidRPr="381376FB">
              <w:rPr>
                <w:b/>
                <w:bCs/>
              </w:rPr>
              <w:t>Delivery Method</w:t>
            </w:r>
          </w:p>
        </w:tc>
        <w:tc>
          <w:tcPr>
            <w:tcW w:w="993" w:type="pct"/>
            <w:tcBorders>
              <w:top w:val="single" w:sz="4" w:space="0" w:color="auto"/>
              <w:left w:val="single" w:sz="4" w:space="0" w:color="auto"/>
              <w:bottom w:val="single" w:sz="4" w:space="0" w:color="auto"/>
              <w:right w:val="single" w:sz="4" w:space="0" w:color="auto"/>
            </w:tcBorders>
            <w:shd w:val="clear" w:color="auto" w:fill="B2A1C7" w:themeFill="accent4" w:themeFillTint="99"/>
            <w:tcPrChange w:id="209" w:author="Sarah Gallacher" w:date="2018-11-26T09:55:00Z">
              <w:tcPr>
                <w:tcW w:w="444" w:type="pct"/>
                <w:tcBorders>
                  <w:top w:val="single" w:sz="4" w:space="0" w:color="auto"/>
                  <w:left w:val="single" w:sz="4" w:space="0" w:color="auto"/>
                  <w:bottom w:val="single" w:sz="4" w:space="0" w:color="auto"/>
                  <w:right w:val="single" w:sz="4" w:space="0" w:color="auto"/>
                </w:tcBorders>
                <w:shd w:val="clear" w:color="auto" w:fill="B2A1C7" w:themeFill="accent4" w:themeFillTint="99"/>
              </w:tcPr>
            </w:tcPrChange>
          </w:tcPr>
          <w:p w14:paraId="149D7D71" w14:textId="77777777" w:rsidR="00BE337E" w:rsidRPr="009B33E0" w:rsidRDefault="381376FB" w:rsidP="381376FB">
            <w:pPr>
              <w:pStyle w:val="NoSpacing"/>
              <w:jc w:val="center"/>
              <w:rPr>
                <w:b/>
                <w:bCs/>
              </w:rPr>
            </w:pPr>
            <w:r w:rsidRPr="381376FB">
              <w:rPr>
                <w:b/>
                <w:bCs/>
              </w:rPr>
              <w:t>Materials</w:t>
            </w:r>
          </w:p>
        </w:tc>
      </w:tr>
      <w:tr w:rsidR="00780265" w:rsidRPr="00A01225" w14:paraId="5D26BCA2" w14:textId="77777777" w:rsidTr="000819CF">
        <w:trPr>
          <w:trHeight w:val="515"/>
          <w:trPrChange w:id="210" w:author="Sarah Gallacher" w:date="2018-11-26T09:55:00Z">
            <w:trPr>
              <w:trHeight w:val="515"/>
            </w:trPr>
          </w:trPrChange>
        </w:trPr>
        <w:tc>
          <w:tcPr>
            <w:tcW w:w="417" w:type="pct"/>
            <w:tcBorders>
              <w:bottom w:val="single" w:sz="4" w:space="0" w:color="auto"/>
            </w:tcBorders>
            <w:tcPrChange w:id="211" w:author="Sarah Gallacher" w:date="2018-11-26T09:55:00Z">
              <w:tcPr>
                <w:tcW w:w="417" w:type="pct"/>
                <w:tcBorders>
                  <w:bottom w:val="single" w:sz="4" w:space="0" w:color="auto"/>
                </w:tcBorders>
              </w:tcPr>
            </w:tcPrChange>
          </w:tcPr>
          <w:p w14:paraId="13A762CB" w14:textId="6C8C196A" w:rsidR="00780265" w:rsidRPr="00780265" w:rsidRDefault="00DA363A" w:rsidP="393991D6">
            <w:ins w:id="212" w:author="Aidan Parkinson" w:date="2018-11-29T16:43:00Z">
              <w:r>
                <w:t>09:00</w:t>
              </w:r>
            </w:ins>
          </w:p>
        </w:tc>
        <w:tc>
          <w:tcPr>
            <w:tcW w:w="477" w:type="pct"/>
            <w:tcBorders>
              <w:bottom w:val="single" w:sz="4" w:space="0" w:color="auto"/>
            </w:tcBorders>
            <w:tcPrChange w:id="213" w:author="Sarah Gallacher" w:date="2018-11-26T09:55:00Z">
              <w:tcPr>
                <w:tcW w:w="477" w:type="pct"/>
                <w:tcBorders>
                  <w:bottom w:val="single" w:sz="4" w:space="0" w:color="auto"/>
                </w:tcBorders>
              </w:tcPr>
            </w:tcPrChange>
          </w:tcPr>
          <w:p w14:paraId="1785CF67" w14:textId="3B79DBC6" w:rsidR="00780265" w:rsidRPr="00780265" w:rsidRDefault="005378BA" w:rsidP="381376FB">
            <w:pPr>
              <w:pStyle w:val="NoSpacing"/>
              <w:jc w:val="center"/>
            </w:pPr>
            <w:ins w:id="214" w:author="Aidan Parkinson" w:date="2018-11-29T16:33:00Z">
              <w:r>
                <w:t>10 mins</w:t>
              </w:r>
            </w:ins>
          </w:p>
        </w:tc>
        <w:tc>
          <w:tcPr>
            <w:tcW w:w="650" w:type="pct"/>
            <w:tcBorders>
              <w:bottom w:val="single" w:sz="4" w:space="0" w:color="auto"/>
            </w:tcBorders>
            <w:tcPrChange w:id="215" w:author="Sarah Gallacher" w:date="2018-11-26T09:55:00Z">
              <w:tcPr>
                <w:tcW w:w="1236" w:type="pct"/>
                <w:tcBorders>
                  <w:bottom w:val="single" w:sz="4" w:space="0" w:color="auto"/>
                </w:tcBorders>
              </w:tcPr>
            </w:tcPrChange>
          </w:tcPr>
          <w:p w14:paraId="03726B1A" w14:textId="755DA273" w:rsidR="00780265" w:rsidRPr="00780265" w:rsidRDefault="009001A0" w:rsidP="381376FB">
            <w:pPr>
              <w:pStyle w:val="NoSpacing"/>
              <w:jc w:val="center"/>
            </w:pPr>
            <w:r>
              <w:t>Course Overview</w:t>
            </w:r>
          </w:p>
        </w:tc>
        <w:tc>
          <w:tcPr>
            <w:tcW w:w="2464" w:type="pct"/>
            <w:tcBorders>
              <w:bottom w:val="single" w:sz="4" w:space="0" w:color="auto"/>
            </w:tcBorders>
            <w:tcPrChange w:id="216" w:author="Sarah Gallacher" w:date="2018-11-26T09:55:00Z">
              <w:tcPr>
                <w:tcW w:w="2426" w:type="pct"/>
                <w:tcBorders>
                  <w:bottom w:val="single" w:sz="4" w:space="0" w:color="auto"/>
                </w:tcBorders>
              </w:tcPr>
            </w:tcPrChange>
          </w:tcPr>
          <w:p w14:paraId="1F73D829" w14:textId="067AC28D" w:rsidR="00AB471A" w:rsidRDefault="009E5733" w:rsidP="009E5733">
            <w:pPr>
              <w:pStyle w:val="NoSpacing"/>
              <w:rPr>
                <w:rFonts w:cstheme="minorHAnsi"/>
              </w:rPr>
            </w:pPr>
            <w:r>
              <w:rPr>
                <w:rFonts w:cstheme="minorHAnsi"/>
              </w:rPr>
              <w:t>TRAINERS to welcome group and introduce themselves</w:t>
            </w:r>
          </w:p>
          <w:p w14:paraId="48DE44AE" w14:textId="77777777" w:rsidR="000E5F60" w:rsidRDefault="000E5F60" w:rsidP="000E5F60">
            <w:pPr>
              <w:pStyle w:val="NoSpacing"/>
              <w:rPr>
                <w:ins w:id="217" w:author="Aidan Parkinson [2]" w:date="2019-01-30T12:07:00Z"/>
                <w:rFonts w:cstheme="minorHAnsi"/>
              </w:rPr>
            </w:pPr>
          </w:p>
          <w:p w14:paraId="11FD9DAE" w14:textId="77777777" w:rsidR="000E5F60" w:rsidRDefault="000E5F60" w:rsidP="000E5F60">
            <w:pPr>
              <w:pStyle w:val="NoSpacing"/>
              <w:rPr>
                <w:ins w:id="218" w:author="Aidan Parkinson [2]" w:date="2019-01-30T12:07:00Z"/>
                <w:rFonts w:cstheme="minorHAnsi"/>
              </w:rPr>
            </w:pPr>
            <w:ins w:id="219" w:author="Aidan Parkinson [2]" w:date="2019-01-30T12:07:00Z">
              <w:r>
                <w:rPr>
                  <w:rFonts w:cstheme="minorHAnsi"/>
                </w:rPr>
                <w:t>Ensure each attendee has created an account on Bitbucket.</w:t>
              </w:r>
            </w:ins>
          </w:p>
          <w:p w14:paraId="6C7941A3" w14:textId="77777777" w:rsidR="009E5733" w:rsidRDefault="009E5733" w:rsidP="009E5733">
            <w:pPr>
              <w:pStyle w:val="NoSpacing"/>
              <w:rPr>
                <w:rFonts w:cstheme="minorHAnsi"/>
              </w:rPr>
            </w:pPr>
          </w:p>
          <w:p w14:paraId="0660970C" w14:textId="77777777" w:rsidR="009E5733" w:rsidRDefault="009E5733" w:rsidP="009E5733">
            <w:pPr>
              <w:pStyle w:val="NoSpacing"/>
              <w:rPr>
                <w:rFonts w:cstheme="minorHAnsi"/>
                <w:b/>
              </w:rPr>
            </w:pPr>
            <w:r w:rsidRPr="009E5733">
              <w:rPr>
                <w:rFonts w:cstheme="minorHAnsi"/>
                <w:b/>
              </w:rPr>
              <w:t>Laptops</w:t>
            </w:r>
          </w:p>
          <w:p w14:paraId="32C2FAF8" w14:textId="4A254C16" w:rsidR="00424365" w:rsidRDefault="009E5733" w:rsidP="009E5733">
            <w:pPr>
              <w:pStyle w:val="NoSpacing"/>
              <w:rPr>
                <w:ins w:id="220" w:author="Sarah Gallacher" w:date="2018-11-26T09:46:00Z"/>
                <w:rFonts w:cstheme="minorHAnsi"/>
              </w:rPr>
            </w:pPr>
            <w:r>
              <w:rPr>
                <w:rFonts w:cstheme="minorHAnsi"/>
              </w:rPr>
              <w:t>Ensure each attendee has a laptop and has downloaded the following software</w:t>
            </w:r>
            <w:ins w:id="221" w:author="Sarah Gallacher" w:date="2018-11-26T09:49:00Z">
              <w:r w:rsidR="000819CF">
                <w:rPr>
                  <w:rFonts w:cstheme="minorHAnsi"/>
                </w:rPr>
                <w:t xml:space="preserve"> as part of the course pre-work</w:t>
              </w:r>
            </w:ins>
            <w:r>
              <w:rPr>
                <w:rFonts w:cstheme="minorHAnsi"/>
              </w:rPr>
              <w:t>:</w:t>
            </w:r>
          </w:p>
          <w:p w14:paraId="411AAAB9" w14:textId="77777777" w:rsidR="000819CF" w:rsidRPr="000819CF" w:rsidRDefault="000819CF">
            <w:pPr>
              <w:pStyle w:val="NoSpacing"/>
              <w:numPr>
                <w:ilvl w:val="0"/>
                <w:numId w:val="18"/>
              </w:numPr>
              <w:rPr>
                <w:ins w:id="222" w:author="Sarah Gallacher" w:date="2018-11-26T09:47:00Z"/>
                <w:rFonts w:cstheme="minorHAnsi"/>
                <w:i/>
                <w:color w:val="000000" w:themeColor="text1"/>
                <w:rPrChange w:id="223" w:author="Sarah Gallacher" w:date="2018-11-26T09:47:00Z">
                  <w:rPr>
                    <w:ins w:id="224" w:author="Sarah Gallacher" w:date="2018-11-26T09:47:00Z"/>
                    <w:rFonts w:cstheme="minorHAnsi"/>
                  </w:rPr>
                </w:rPrChange>
              </w:rPr>
              <w:pPrChange w:id="225" w:author="Sarah Gallacher" w:date="2018-11-26T09:46:00Z">
                <w:pPr>
                  <w:pStyle w:val="NoSpacing"/>
                </w:pPr>
              </w:pPrChange>
            </w:pPr>
            <w:ins w:id="226" w:author="Sarah Gallacher" w:date="2018-11-26T09:47:00Z">
              <w:r>
                <w:rPr>
                  <w:rFonts w:cstheme="minorHAnsi"/>
                </w:rPr>
                <w:t>git</w:t>
              </w:r>
            </w:ins>
          </w:p>
          <w:p w14:paraId="55D130C5" w14:textId="77777777" w:rsidR="000819CF" w:rsidRPr="000819CF" w:rsidRDefault="000819CF">
            <w:pPr>
              <w:pStyle w:val="NoSpacing"/>
              <w:numPr>
                <w:ilvl w:val="0"/>
                <w:numId w:val="18"/>
              </w:numPr>
              <w:rPr>
                <w:ins w:id="227" w:author="Sarah Gallacher" w:date="2018-11-26T09:47:00Z"/>
                <w:rFonts w:cstheme="minorHAnsi"/>
                <w:i/>
                <w:color w:val="000000" w:themeColor="text1"/>
                <w:rPrChange w:id="228" w:author="Sarah Gallacher" w:date="2018-11-26T09:47:00Z">
                  <w:rPr>
                    <w:ins w:id="229" w:author="Sarah Gallacher" w:date="2018-11-26T09:47:00Z"/>
                    <w:rFonts w:cstheme="minorHAnsi"/>
                  </w:rPr>
                </w:rPrChange>
              </w:rPr>
              <w:pPrChange w:id="230" w:author="Sarah Gallacher" w:date="2018-11-26T09:46:00Z">
                <w:pPr>
                  <w:pStyle w:val="NoSpacing"/>
                </w:pPr>
              </w:pPrChange>
            </w:pPr>
            <w:ins w:id="231" w:author="Sarah Gallacher" w:date="2018-11-26T09:47:00Z">
              <w:r>
                <w:rPr>
                  <w:rFonts w:cstheme="minorHAnsi"/>
                </w:rPr>
                <w:t>python3</w:t>
              </w:r>
            </w:ins>
          </w:p>
          <w:p w14:paraId="5535EC85" w14:textId="597077AB" w:rsidR="000819CF" w:rsidRPr="000819CF" w:rsidRDefault="000819CF">
            <w:pPr>
              <w:pStyle w:val="NoSpacing"/>
              <w:numPr>
                <w:ilvl w:val="0"/>
                <w:numId w:val="18"/>
              </w:numPr>
              <w:rPr>
                <w:ins w:id="232" w:author="Sarah Gallacher" w:date="2018-11-26T09:47:00Z"/>
                <w:rFonts w:cstheme="minorHAnsi"/>
                <w:i/>
                <w:color w:val="000000" w:themeColor="text1"/>
                <w:rPrChange w:id="233" w:author="Sarah Gallacher" w:date="2018-11-26T09:47:00Z">
                  <w:rPr>
                    <w:ins w:id="234" w:author="Sarah Gallacher" w:date="2018-11-26T09:47:00Z"/>
                    <w:rFonts w:cstheme="minorHAnsi"/>
                  </w:rPr>
                </w:rPrChange>
              </w:rPr>
              <w:pPrChange w:id="235" w:author="Sarah Gallacher" w:date="2018-11-26T09:46:00Z">
                <w:pPr>
                  <w:pStyle w:val="NoSpacing"/>
                </w:pPr>
              </w:pPrChange>
            </w:pPr>
            <w:ins w:id="236" w:author="Sarah Gallacher" w:date="2018-11-26T09:47:00Z">
              <w:del w:id="237" w:author="Aidan Parkinson" w:date="2019-04-23T11:37:00Z">
                <w:r w:rsidDel="001D299C">
                  <w:rPr>
                    <w:rFonts w:cstheme="minorHAnsi"/>
                  </w:rPr>
                  <w:delText>IntelliJ Idea Community Edition</w:delText>
                </w:r>
              </w:del>
            </w:ins>
            <w:ins w:id="238" w:author="Aidan Parkinson" w:date="2019-04-23T11:37:00Z">
              <w:r w:rsidR="001D299C">
                <w:rPr>
                  <w:rFonts w:cstheme="minorHAnsi"/>
                </w:rPr>
                <w:t>Atom</w:t>
              </w:r>
            </w:ins>
          </w:p>
          <w:p w14:paraId="07B05FC2" w14:textId="7A2ED130" w:rsidR="000819CF" w:rsidRPr="00E354C4" w:rsidRDefault="000E5F60">
            <w:pPr>
              <w:pStyle w:val="NoSpacing"/>
              <w:numPr>
                <w:ilvl w:val="0"/>
                <w:numId w:val="18"/>
              </w:numPr>
              <w:rPr>
                <w:ins w:id="239" w:author="Aidan Parkinson" w:date="2019-05-23T15:31:00Z"/>
                <w:rFonts w:cstheme="minorHAnsi"/>
                <w:i/>
                <w:color w:val="000000" w:themeColor="text1"/>
                <w:rPrChange w:id="240" w:author="Aidan Parkinson" w:date="2019-05-23T15:31:00Z">
                  <w:rPr>
                    <w:ins w:id="241" w:author="Aidan Parkinson" w:date="2019-05-23T15:31:00Z"/>
                    <w:rFonts w:cstheme="minorHAnsi"/>
                  </w:rPr>
                </w:rPrChange>
              </w:rPr>
            </w:pPr>
            <w:ins w:id="242" w:author="Sarah Gallacher" w:date="2018-11-26T09:47:00Z">
              <w:r>
                <w:rPr>
                  <w:rFonts w:cstheme="minorHAnsi"/>
                </w:rPr>
                <w:t>P</w:t>
              </w:r>
              <w:r w:rsidR="000819CF">
                <w:rPr>
                  <w:rFonts w:cstheme="minorHAnsi"/>
                </w:rPr>
                <w:t>utty</w:t>
              </w:r>
            </w:ins>
          </w:p>
          <w:p w14:paraId="711C2515" w14:textId="3225BB2F" w:rsidR="00E354C4" w:rsidRPr="00282F8D" w:rsidRDefault="00E354C4">
            <w:pPr>
              <w:pStyle w:val="NoSpacing"/>
              <w:numPr>
                <w:ilvl w:val="0"/>
                <w:numId w:val="18"/>
              </w:numPr>
              <w:rPr>
                <w:ins w:id="243" w:author="Aidan Parkinson" w:date="2019-05-23T16:05:00Z"/>
                <w:rFonts w:cstheme="minorHAnsi"/>
                <w:i/>
                <w:color w:val="000000" w:themeColor="text1"/>
                <w:rPrChange w:id="244" w:author="Aidan Parkinson" w:date="2019-05-23T16:05:00Z">
                  <w:rPr>
                    <w:ins w:id="245" w:author="Aidan Parkinson" w:date="2019-05-23T16:05:00Z"/>
                    <w:rFonts w:cstheme="minorHAnsi"/>
                    <w:iCs/>
                    <w:color w:val="000000" w:themeColor="text1"/>
                  </w:rPr>
                </w:rPrChange>
              </w:rPr>
            </w:pPr>
            <w:ins w:id="246" w:author="Aidan Parkinson" w:date="2019-05-23T15:31:00Z">
              <w:r>
                <w:rPr>
                  <w:rFonts w:cstheme="minorHAnsi"/>
                  <w:iCs/>
                  <w:color w:val="000000" w:themeColor="text1"/>
                </w:rPr>
                <w:t>Docker Desktop</w:t>
              </w:r>
            </w:ins>
          </w:p>
          <w:p w14:paraId="6C8ABCFC" w14:textId="4EFC1322" w:rsidR="00282F8D" w:rsidRPr="00282F8D" w:rsidRDefault="00282F8D">
            <w:pPr>
              <w:pStyle w:val="NoSpacing"/>
              <w:numPr>
                <w:ilvl w:val="0"/>
                <w:numId w:val="18"/>
              </w:numPr>
              <w:rPr>
                <w:ins w:id="247" w:author="Aidan Parkinson [2]" w:date="2019-01-30T12:05:00Z"/>
                <w:rFonts w:cstheme="minorHAnsi"/>
                <w:color w:val="000000" w:themeColor="text1"/>
                <w:rPrChange w:id="248" w:author="Aidan Parkinson" w:date="2019-05-23T16:05:00Z">
                  <w:rPr>
                    <w:ins w:id="249" w:author="Aidan Parkinson [2]" w:date="2019-01-30T12:05:00Z"/>
                    <w:rFonts w:cstheme="minorHAnsi"/>
                  </w:rPr>
                </w:rPrChange>
              </w:rPr>
              <w:pPrChange w:id="250" w:author="Sarah Gallacher" w:date="2018-11-26T09:46:00Z">
                <w:pPr>
                  <w:pStyle w:val="NoSpacing"/>
                </w:pPr>
              </w:pPrChange>
            </w:pPr>
            <w:ins w:id="251" w:author="Aidan Parkinson" w:date="2019-05-23T16:05:00Z">
              <w:r w:rsidRPr="00282F8D">
                <w:rPr>
                  <w:rFonts w:cstheme="minorHAnsi"/>
                  <w:color w:val="000000" w:themeColor="text1"/>
                  <w:rPrChange w:id="252" w:author="Aidan Parkinson" w:date="2019-05-23T16:05:00Z">
                    <w:rPr>
                      <w:rFonts w:cstheme="minorHAnsi"/>
                      <w:i/>
                      <w:iCs/>
                      <w:color w:val="000000" w:themeColor="text1"/>
                    </w:rPr>
                  </w:rPrChange>
                </w:rPr>
                <w:t>AWS CLI</w:t>
              </w:r>
            </w:ins>
          </w:p>
          <w:p w14:paraId="69D73F80" w14:textId="77777777" w:rsidR="000E5F60" w:rsidRPr="000819CF" w:rsidRDefault="000E5F60">
            <w:pPr>
              <w:pStyle w:val="NoSpacing"/>
              <w:rPr>
                <w:ins w:id="253" w:author="Sarah Gallacher" w:date="2018-11-26T09:47:00Z"/>
                <w:rFonts w:cstheme="minorHAnsi"/>
                <w:i/>
                <w:color w:val="000000" w:themeColor="text1"/>
                <w:rPrChange w:id="254" w:author="Sarah Gallacher" w:date="2018-11-26T09:47:00Z">
                  <w:rPr>
                    <w:ins w:id="255" w:author="Sarah Gallacher" w:date="2018-11-26T09:47:00Z"/>
                    <w:rFonts w:cstheme="minorHAnsi"/>
                  </w:rPr>
                </w:rPrChange>
              </w:rPr>
            </w:pPr>
          </w:p>
          <w:p w14:paraId="47F2B559" w14:textId="109D9A75" w:rsidR="009E5733" w:rsidDel="000819CF" w:rsidRDefault="000819CF">
            <w:pPr>
              <w:pStyle w:val="NoSpacing"/>
              <w:rPr>
                <w:del w:id="256" w:author="Sarah Gallacher" w:date="2018-11-26T09:49:00Z"/>
                <w:rFonts w:cstheme="minorHAnsi"/>
                <w:i/>
                <w:color w:val="000000" w:themeColor="text1"/>
              </w:rPr>
            </w:pPr>
            <w:ins w:id="257" w:author="Sarah Gallacher" w:date="2018-11-26T09:47:00Z">
              <w:r>
                <w:rPr>
                  <w:rFonts w:cstheme="minorHAnsi"/>
                </w:rPr>
                <w:t>If participants have trouble completing this pre-work</w:t>
              </w:r>
            </w:ins>
            <w:ins w:id="258" w:author="Sarah Gallacher" w:date="2018-11-26T09:48:00Z">
              <w:r>
                <w:rPr>
                  <w:rFonts w:cstheme="minorHAnsi"/>
                </w:rPr>
                <w:t xml:space="preserve"> we can provide them with AWS </w:t>
              </w:r>
            </w:ins>
            <w:ins w:id="259" w:author="Aidan Parkinson [2]" w:date="2019-01-30T12:12:00Z">
              <w:r w:rsidR="009B4D0C">
                <w:rPr>
                  <w:rFonts w:cstheme="minorHAnsi"/>
                </w:rPr>
                <w:t>W</w:t>
              </w:r>
            </w:ins>
            <w:ins w:id="260" w:author="Sarah Gallacher" w:date="2018-11-26T09:48:00Z">
              <w:del w:id="261" w:author="Aidan Parkinson [2]" w:date="2019-01-30T12:12:00Z">
                <w:r w:rsidDel="009B4D0C">
                  <w:rPr>
                    <w:rFonts w:cstheme="minorHAnsi"/>
                  </w:rPr>
                  <w:delText>w</w:delText>
                </w:r>
              </w:del>
              <w:r>
                <w:rPr>
                  <w:rFonts w:cstheme="minorHAnsi"/>
                </w:rPr>
                <w:t>orkspace</w:t>
              </w:r>
              <w:del w:id="262" w:author="Aidan Parkinson [2]" w:date="2019-01-30T12:06:00Z">
                <w:r w:rsidDel="000E5F60">
                  <w:rPr>
                    <w:rFonts w:cstheme="minorHAnsi"/>
                  </w:rPr>
                  <w:delText xml:space="preserve"> which will be pre-configured with all required software</w:delText>
                </w:r>
              </w:del>
              <w:r>
                <w:rPr>
                  <w:rFonts w:cstheme="minorHAnsi"/>
                </w:rPr>
                <w:t>. However, this workspace will be hosted online and won’t be available to them after the course finishes, therefore this is just a fallback option to enable the course to continue in a timely manner</w:t>
              </w:r>
            </w:ins>
            <w:ins w:id="263" w:author="Aidan Parkinson [2]" w:date="2019-01-30T12:06:00Z">
              <w:r w:rsidR="000E5F60">
                <w:rPr>
                  <w:rFonts w:cstheme="minorHAnsi"/>
                  <w:color w:val="000000" w:themeColor="text1"/>
                </w:rPr>
                <w:t>.</w:t>
              </w:r>
            </w:ins>
            <w:ins w:id="264" w:author="Sarah Gallacher" w:date="2018-11-26T09:48:00Z">
              <w:del w:id="265" w:author="Aidan Parkinson [2]" w:date="2019-01-30T12:06:00Z">
                <w:r w:rsidDel="000E5F60">
                  <w:rPr>
                    <w:rFonts w:cstheme="minorHAnsi"/>
                  </w:rPr>
                  <w:delText>.</w:delText>
                </w:r>
              </w:del>
            </w:ins>
            <w:del w:id="266" w:author="Aidan Parkinson [2]" w:date="2019-01-30T12:06:00Z">
              <w:r w:rsidR="009E5733" w:rsidDel="000E5F60">
                <w:rPr>
                  <w:rFonts w:cstheme="minorHAnsi"/>
                </w:rPr>
                <w:br/>
              </w:r>
            </w:del>
            <w:del w:id="267" w:author="Sarah Gallacher" w:date="2018-11-26T09:47:00Z">
              <w:r w:rsidR="009E5733" w:rsidRPr="009E5733" w:rsidDel="000819CF">
                <w:rPr>
                  <w:rFonts w:cstheme="minorHAnsi"/>
                  <w:color w:val="000000" w:themeColor="text1"/>
                  <w:highlight w:val="yellow"/>
                </w:rPr>
                <w:delText xml:space="preserve">- </w:delText>
              </w:r>
              <w:r w:rsidR="009E5733" w:rsidRPr="009E5733" w:rsidDel="000819CF">
                <w:rPr>
                  <w:rFonts w:cstheme="minorHAnsi"/>
                  <w:i/>
                  <w:color w:val="000000" w:themeColor="text1"/>
                  <w:highlight w:val="yellow"/>
                </w:rPr>
                <w:delText>Sarah/Aidan to populate as necessary</w:delText>
              </w:r>
            </w:del>
          </w:p>
          <w:p w14:paraId="58272F53" w14:textId="3C7B2F6D" w:rsidR="009E5733" w:rsidDel="000819CF" w:rsidRDefault="009E5733" w:rsidP="009E5733">
            <w:pPr>
              <w:pStyle w:val="NoSpacing"/>
              <w:rPr>
                <w:del w:id="268" w:author="Sarah Gallacher" w:date="2018-11-26T09:49:00Z"/>
                <w:rFonts w:cstheme="minorHAnsi"/>
                <w:i/>
                <w:color w:val="000000" w:themeColor="text1"/>
              </w:rPr>
            </w:pPr>
          </w:p>
          <w:p w14:paraId="5CD735C6" w14:textId="351E7560" w:rsidR="009E5733" w:rsidRPr="009E5733" w:rsidDel="000819CF" w:rsidRDefault="009E5733" w:rsidP="009E5733">
            <w:pPr>
              <w:pStyle w:val="NoSpacing"/>
              <w:rPr>
                <w:del w:id="269" w:author="Sarah Gallacher" w:date="2018-11-26T09:49:00Z"/>
                <w:rFonts w:cstheme="minorHAnsi"/>
                <w:color w:val="000000" w:themeColor="text1"/>
              </w:rPr>
            </w:pPr>
          </w:p>
          <w:p w14:paraId="3E92D425" w14:textId="688EC399" w:rsidR="009E5733" w:rsidRPr="009E5733" w:rsidRDefault="009E5733" w:rsidP="009E5733">
            <w:pPr>
              <w:pStyle w:val="NoSpacing"/>
              <w:rPr>
                <w:rFonts w:cstheme="minorHAnsi"/>
                <w:i/>
              </w:rPr>
            </w:pPr>
          </w:p>
        </w:tc>
        <w:tc>
          <w:tcPr>
            <w:tcW w:w="993" w:type="pct"/>
            <w:tcBorders>
              <w:bottom w:val="single" w:sz="4" w:space="0" w:color="auto"/>
            </w:tcBorders>
            <w:tcPrChange w:id="270" w:author="Sarah Gallacher" w:date="2018-11-26T09:55:00Z">
              <w:tcPr>
                <w:tcW w:w="444" w:type="pct"/>
                <w:tcBorders>
                  <w:bottom w:val="single" w:sz="4" w:space="0" w:color="auto"/>
                </w:tcBorders>
              </w:tcPr>
            </w:tcPrChange>
          </w:tcPr>
          <w:p w14:paraId="60468D6A" w14:textId="178FAF6D" w:rsidR="00780265" w:rsidRDefault="000819CF">
            <w:pPr>
              <w:pStyle w:val="NoSpacing"/>
              <w:numPr>
                <w:ilvl w:val="0"/>
                <w:numId w:val="19"/>
              </w:numPr>
              <w:rPr>
                <w:ins w:id="271" w:author="Sarah Gallacher" w:date="2018-11-26T09:58:00Z"/>
              </w:rPr>
              <w:pPrChange w:id="272" w:author="Sarah Gallacher" w:date="2018-11-26T09:55:00Z">
                <w:pPr>
                  <w:pStyle w:val="NoSpacing"/>
                </w:pPr>
              </w:pPrChange>
            </w:pPr>
            <w:ins w:id="273" w:author="Sarah Gallacher" w:date="2018-11-26T09:51:00Z">
              <w:r>
                <w:t xml:space="preserve">Git </w:t>
              </w:r>
            </w:ins>
            <w:ins w:id="274" w:author="Sarah Gallacher" w:date="2018-11-26T09:58:00Z">
              <w:r w:rsidR="00B03CF0">
                <w:t>downloads</w:t>
              </w:r>
            </w:ins>
            <w:ins w:id="275" w:author="Sarah Gallacher" w:date="2018-11-26T09:51:00Z">
              <w:r>
                <w:t xml:space="preserve">: </w:t>
              </w:r>
            </w:ins>
            <w:ins w:id="276" w:author="Sarah Gallacher" w:date="2018-11-26T09:58:00Z">
              <w:r w:rsidR="00B03CF0">
                <w:fldChar w:fldCharType="begin"/>
              </w:r>
              <w:r w:rsidR="00B03CF0">
                <w:instrText xml:space="preserve"> HYPERLINK "</w:instrText>
              </w:r>
              <w:r w:rsidR="00B03CF0" w:rsidRPr="00B03CF0">
                <w:instrText>https://git-scm.com/downloads</w:instrText>
              </w:r>
              <w:r w:rsidR="00B03CF0">
                <w:instrText xml:space="preserve">" </w:instrText>
              </w:r>
              <w:r w:rsidR="00B03CF0">
                <w:fldChar w:fldCharType="separate"/>
              </w:r>
              <w:r w:rsidR="00B03CF0" w:rsidRPr="00AB1CE3">
                <w:rPr>
                  <w:rStyle w:val="Hyperlink"/>
                </w:rPr>
                <w:t>https://git-scm.com/downloads</w:t>
              </w:r>
              <w:r w:rsidR="00B03CF0">
                <w:fldChar w:fldCharType="end"/>
              </w:r>
            </w:ins>
          </w:p>
          <w:p w14:paraId="06EC3109" w14:textId="36CBF6F9" w:rsidR="000819CF" w:rsidRDefault="000819CF">
            <w:pPr>
              <w:pStyle w:val="NoSpacing"/>
              <w:numPr>
                <w:ilvl w:val="0"/>
                <w:numId w:val="19"/>
              </w:numPr>
              <w:rPr>
                <w:ins w:id="277" w:author="Sarah Gallacher" w:date="2018-11-26T09:58:00Z"/>
              </w:rPr>
              <w:pPrChange w:id="278" w:author="Sarah Gallacher" w:date="2018-11-26T09:55:00Z">
                <w:pPr>
                  <w:pStyle w:val="NoSpacing"/>
                </w:pPr>
              </w:pPrChange>
            </w:pPr>
            <w:ins w:id="279" w:author="Sarah Gallacher" w:date="2018-11-26T09:55:00Z">
              <w:r>
                <w:t xml:space="preserve">Python </w:t>
              </w:r>
            </w:ins>
            <w:ins w:id="280" w:author="Sarah Gallacher" w:date="2018-11-26T09:58:00Z">
              <w:r w:rsidR="00B03CF0">
                <w:t>downloads</w:t>
              </w:r>
            </w:ins>
            <w:ins w:id="281" w:author="Sarah Gallacher" w:date="2018-11-26T09:55:00Z">
              <w:r>
                <w:t xml:space="preserve">: </w:t>
              </w:r>
            </w:ins>
            <w:ins w:id="282" w:author="Sarah Gallacher" w:date="2018-11-26T09:58:00Z">
              <w:r w:rsidR="00B03CF0">
                <w:fldChar w:fldCharType="begin"/>
              </w:r>
              <w:r w:rsidR="00B03CF0">
                <w:instrText xml:space="preserve"> HYPERLINK "</w:instrText>
              </w:r>
              <w:r w:rsidR="00B03CF0" w:rsidRPr="00B03CF0">
                <w:instrText>https://www.python.org/downloads/</w:instrText>
              </w:r>
              <w:r w:rsidR="00B03CF0">
                <w:instrText xml:space="preserve">" </w:instrText>
              </w:r>
              <w:r w:rsidR="00B03CF0">
                <w:fldChar w:fldCharType="separate"/>
              </w:r>
              <w:r w:rsidR="00B03CF0" w:rsidRPr="00AB1CE3">
                <w:rPr>
                  <w:rStyle w:val="Hyperlink"/>
                </w:rPr>
                <w:t>https://www.python.org/downloads/</w:t>
              </w:r>
              <w:r w:rsidR="00B03CF0">
                <w:fldChar w:fldCharType="end"/>
              </w:r>
            </w:ins>
          </w:p>
          <w:p w14:paraId="03592F58" w14:textId="673B134E" w:rsidR="001641F5" w:rsidRDefault="000819CF">
            <w:pPr>
              <w:pStyle w:val="NoSpacing"/>
              <w:numPr>
                <w:ilvl w:val="0"/>
                <w:numId w:val="19"/>
              </w:numPr>
              <w:rPr>
                <w:ins w:id="283" w:author="Aidan Parkinson [2]" w:date="2019-01-30T11:39:00Z"/>
              </w:rPr>
              <w:pPrChange w:id="284" w:author="Aidan Parkinson [2]" w:date="2019-01-30T11:39:00Z">
                <w:pPr>
                  <w:pStyle w:val="NoSpacing"/>
                </w:pPr>
              </w:pPrChange>
            </w:pPr>
            <w:ins w:id="285" w:author="Sarah Gallacher" w:date="2018-11-26T09:55:00Z">
              <w:del w:id="286" w:author="Aidan Parkinson [2]" w:date="2019-01-30T11:38:00Z">
                <w:r w:rsidDel="001641F5">
                  <w:delText xml:space="preserve">IntelliJ Idea Community Edition: </w:delText>
                </w:r>
              </w:del>
            </w:ins>
            <w:ins w:id="287" w:author="Sarah Gallacher" w:date="2018-11-26T09:56:00Z">
              <w:del w:id="288" w:author="Aidan Parkinson [2]" w:date="2019-01-30T11:38:00Z">
                <w:r w:rsidR="00B03CF0" w:rsidDel="001641F5">
                  <w:fldChar w:fldCharType="begin"/>
                </w:r>
                <w:r w:rsidR="00B03CF0" w:rsidDel="001641F5">
                  <w:delInstrText xml:space="preserve"> HYPERLINK "</w:delInstrText>
                </w:r>
                <w:r w:rsidR="00B03CF0" w:rsidRPr="00B03CF0" w:rsidDel="001641F5">
                  <w:delInstrText>https://www.jetbrains.com/idea/download/index.html#section=windows</w:delInstrText>
                </w:r>
                <w:r w:rsidR="00B03CF0" w:rsidDel="001641F5">
                  <w:delInstrText xml:space="preserve">" </w:delInstrText>
                </w:r>
                <w:r w:rsidR="00B03CF0" w:rsidDel="001641F5">
                  <w:fldChar w:fldCharType="separate"/>
                </w:r>
                <w:r w:rsidR="00B03CF0" w:rsidRPr="00AB1CE3" w:rsidDel="001641F5">
                  <w:rPr>
                    <w:rStyle w:val="Hyperlink"/>
                  </w:rPr>
                  <w:delText>https://www.jetbrains.com/idea/download/index.html#section=windows</w:delText>
                </w:r>
                <w:r w:rsidR="00B03CF0" w:rsidDel="001641F5">
                  <w:fldChar w:fldCharType="end"/>
                </w:r>
              </w:del>
            </w:ins>
            <w:ins w:id="289" w:author="Aidan Parkinson [2]" w:date="2019-01-30T11:38:00Z">
              <w:r w:rsidR="001641F5">
                <w:t xml:space="preserve">Atom Text Editor: </w:t>
              </w:r>
            </w:ins>
            <w:ins w:id="290" w:author="Aidan Parkinson [2]" w:date="2019-01-30T11:39:00Z">
              <w:r w:rsidR="001641F5">
                <w:fldChar w:fldCharType="begin"/>
              </w:r>
              <w:r w:rsidR="001641F5">
                <w:instrText xml:space="preserve"> HYPERLINK "</w:instrText>
              </w:r>
            </w:ins>
            <w:ins w:id="291" w:author="Aidan Parkinson [2]" w:date="2019-01-30T11:38:00Z">
              <w:r w:rsidR="001641F5">
                <w:instrText>https://atom.io</w:instrText>
              </w:r>
            </w:ins>
            <w:ins w:id="292" w:author="Aidan Parkinson [2]" w:date="2019-01-30T11:39:00Z">
              <w:r w:rsidR="001641F5">
                <w:instrText xml:space="preserve">" </w:instrText>
              </w:r>
              <w:r w:rsidR="001641F5">
                <w:fldChar w:fldCharType="separate"/>
              </w:r>
            </w:ins>
            <w:ins w:id="293" w:author="Aidan Parkinson [2]" w:date="2019-01-30T11:38:00Z">
              <w:r w:rsidR="001641F5" w:rsidRPr="0079541D">
                <w:rPr>
                  <w:rStyle w:val="Hyperlink"/>
                </w:rPr>
                <w:t>https://atom.io</w:t>
              </w:r>
            </w:ins>
            <w:ins w:id="294" w:author="Aidan Parkinson [2]" w:date="2019-01-30T11:39:00Z">
              <w:r w:rsidR="001641F5">
                <w:fldChar w:fldCharType="end"/>
              </w:r>
            </w:ins>
          </w:p>
          <w:p w14:paraId="3FB2F318" w14:textId="77777777" w:rsidR="001641F5" w:rsidDel="001641F5" w:rsidRDefault="001641F5">
            <w:pPr>
              <w:pStyle w:val="NoSpacing"/>
              <w:numPr>
                <w:ilvl w:val="0"/>
                <w:numId w:val="19"/>
              </w:numPr>
              <w:rPr>
                <w:ins w:id="295" w:author="Sarah Gallacher" w:date="2018-11-26T09:56:00Z"/>
                <w:del w:id="296" w:author="Aidan Parkinson [2]" w:date="2019-01-30T11:39:00Z"/>
              </w:rPr>
              <w:pPrChange w:id="297" w:author="Aidan Parkinson [2]" w:date="2019-01-30T11:39:00Z">
                <w:pPr>
                  <w:pStyle w:val="NoSpacing"/>
                </w:pPr>
              </w:pPrChange>
            </w:pPr>
          </w:p>
          <w:p w14:paraId="0D4797F5" w14:textId="77777777" w:rsidR="000E5F60" w:rsidRDefault="00B03CF0">
            <w:pPr>
              <w:pStyle w:val="NoSpacing"/>
              <w:numPr>
                <w:ilvl w:val="0"/>
                <w:numId w:val="19"/>
              </w:numPr>
              <w:rPr>
                <w:ins w:id="298" w:author="Aidan Parkinson [2]" w:date="2019-01-30T12:05:00Z"/>
              </w:rPr>
              <w:pPrChange w:id="299" w:author="Aidan Parkinson [2]" w:date="2019-01-30T11:39:00Z">
                <w:pPr>
                  <w:pStyle w:val="NoSpacing"/>
                </w:pPr>
              </w:pPrChange>
            </w:pPr>
            <w:ins w:id="300" w:author="Sarah Gallacher" w:date="2018-11-26T09:57:00Z">
              <w:r>
                <w:t>Putty</w:t>
              </w:r>
            </w:ins>
            <w:ins w:id="301" w:author="Sarah Gallacher" w:date="2018-11-26T09:58:00Z">
              <w:r>
                <w:t xml:space="preserve"> downloads: </w:t>
              </w:r>
            </w:ins>
            <w:ins w:id="302" w:author="Sarah Gallacher" w:date="2018-11-26T09:59:00Z">
              <w:r>
                <w:fldChar w:fldCharType="begin"/>
              </w:r>
              <w:r>
                <w:instrText xml:space="preserve"> HYPERLINK "</w:instrText>
              </w:r>
              <w:r w:rsidRPr="00B03CF0">
                <w:instrText>https://www.putty.org/</w:instrText>
              </w:r>
              <w:r>
                <w:instrText xml:space="preserve">" </w:instrText>
              </w:r>
              <w:r>
                <w:fldChar w:fldCharType="separate"/>
              </w:r>
              <w:r w:rsidRPr="00AB1CE3">
                <w:rPr>
                  <w:rStyle w:val="Hyperlink"/>
                </w:rPr>
                <w:t>https://www.putty.org/</w:t>
              </w:r>
              <w:r>
                <w:fldChar w:fldCharType="end"/>
              </w:r>
            </w:ins>
          </w:p>
          <w:p w14:paraId="6D3327D8" w14:textId="77777777" w:rsidR="00E354C4" w:rsidRDefault="000E5F60" w:rsidP="00E354C4">
            <w:pPr>
              <w:pStyle w:val="ListParagraph"/>
              <w:numPr>
                <w:ilvl w:val="0"/>
                <w:numId w:val="19"/>
              </w:numPr>
              <w:rPr>
                <w:ins w:id="303" w:author="Aidan Parkinson" w:date="2019-05-23T15:32:00Z"/>
              </w:rPr>
            </w:pPr>
            <w:ins w:id="304" w:author="Aidan Parkinson [2]" w:date="2019-01-30T12:05:00Z">
              <w:del w:id="305" w:author="Aidan Parkinson" w:date="2019-04-26T10:01:00Z">
                <w:r w:rsidRPr="00282F8D" w:rsidDel="00E77B1E">
                  <w:rPr>
                    <w:rFonts w:asciiTheme="minorHAnsi" w:eastAsiaTheme="minorEastAsia" w:hAnsiTheme="minorHAnsi" w:cstheme="minorBidi"/>
                    <w:sz w:val="22"/>
                    <w:szCs w:val="22"/>
                    <w:lang w:val="en-US"/>
                    <w:rPrChange w:id="306" w:author="Aidan Parkinson" w:date="2019-05-23T16:05:00Z">
                      <w:rPr/>
                    </w:rPrChange>
                  </w:rPr>
                  <w:delText>Bitbucket</w:delText>
                </w:r>
              </w:del>
            </w:ins>
            <w:proofErr w:type="spellStart"/>
            <w:ins w:id="307" w:author="Aidan Parkinson" w:date="2019-04-26T10:01:00Z">
              <w:r w:rsidR="00E77B1E" w:rsidRPr="00282F8D">
                <w:rPr>
                  <w:rFonts w:asciiTheme="minorHAnsi" w:eastAsiaTheme="minorEastAsia" w:hAnsiTheme="minorHAnsi" w:cstheme="minorBidi"/>
                  <w:sz w:val="22"/>
                  <w:szCs w:val="22"/>
                  <w:lang w:val="en-US"/>
                  <w:rPrChange w:id="308" w:author="Aidan Parkinson" w:date="2019-05-23T16:05:00Z">
                    <w:rPr/>
                  </w:rPrChange>
                </w:rPr>
                <w:t>Github</w:t>
              </w:r>
            </w:ins>
            <w:proofErr w:type="spellEnd"/>
            <w:ins w:id="309" w:author="Aidan Parkinson [2]" w:date="2019-01-30T12:05:00Z">
              <w:r w:rsidRPr="00282F8D">
                <w:rPr>
                  <w:rFonts w:asciiTheme="minorHAnsi" w:eastAsiaTheme="minorEastAsia" w:hAnsiTheme="minorHAnsi" w:cstheme="minorBidi"/>
                  <w:sz w:val="22"/>
                  <w:szCs w:val="22"/>
                  <w:lang w:val="en-US"/>
                  <w:rPrChange w:id="310" w:author="Aidan Parkinson" w:date="2019-05-23T16:05:00Z">
                    <w:rPr/>
                  </w:rPrChange>
                </w:rPr>
                <w:t xml:space="preserve">: </w:t>
              </w:r>
            </w:ins>
            <w:ins w:id="311" w:author="Aidan Parkinson" w:date="2019-04-26T10:02:00Z">
              <w:r w:rsidR="00E77B1E">
                <w:fldChar w:fldCharType="begin"/>
              </w:r>
              <w:r w:rsidR="00E77B1E">
                <w:instrText xml:space="preserve"> HYPERLINK "https://github.com/" </w:instrText>
              </w:r>
              <w:r w:rsidR="00E77B1E">
                <w:fldChar w:fldCharType="separate"/>
              </w:r>
              <w:r w:rsidR="00E77B1E">
                <w:rPr>
                  <w:rStyle w:val="Hyperlink"/>
                </w:rPr>
                <w:t>https://github.com/</w:t>
              </w:r>
              <w:r w:rsidR="00E77B1E">
                <w:fldChar w:fldCharType="end"/>
              </w:r>
            </w:ins>
            <w:ins w:id="312" w:author="Aidan Parkinson [2]" w:date="2019-01-30T12:05:00Z">
              <w:del w:id="313" w:author="Aidan Parkinson" w:date="2019-04-26T10:02:00Z">
                <w:r w:rsidDel="00E77B1E">
                  <w:fldChar w:fldCharType="begin"/>
                </w:r>
                <w:r w:rsidDel="00E77B1E">
                  <w:delInstrText xml:space="preserve"> HYPERLINK "</w:delInstrText>
                </w:r>
                <w:r w:rsidRPr="000E5F60" w:rsidDel="00E77B1E">
                  <w:delInstrText>https://bitbucket.org</w:delInstrText>
                </w:r>
                <w:r w:rsidDel="00E77B1E">
                  <w:delInstrText xml:space="preserve">" </w:delInstrText>
                </w:r>
                <w:r w:rsidDel="00E77B1E">
                  <w:fldChar w:fldCharType="separate"/>
                </w:r>
                <w:r w:rsidRPr="0079541D" w:rsidDel="00E77B1E">
                  <w:rPr>
                    <w:rStyle w:val="Hyperlink"/>
                  </w:rPr>
                  <w:delText>https://bitbucket.org</w:delText>
                </w:r>
                <w:r w:rsidDel="00E77B1E">
                  <w:fldChar w:fldCharType="end"/>
                </w:r>
              </w:del>
            </w:ins>
          </w:p>
          <w:p w14:paraId="317ABA8F" w14:textId="7D26EA2A" w:rsidR="00E354C4" w:rsidRPr="00282F8D" w:rsidRDefault="00E354C4" w:rsidP="00E354C4">
            <w:pPr>
              <w:pStyle w:val="ListParagraph"/>
              <w:numPr>
                <w:ilvl w:val="0"/>
                <w:numId w:val="19"/>
              </w:numPr>
              <w:rPr>
                <w:ins w:id="314" w:author="Aidan Parkinson" w:date="2019-05-23T16:04:00Z"/>
                <w:rStyle w:val="Hyperlink"/>
                <w:color w:val="auto"/>
                <w:u w:val="none"/>
                <w:rPrChange w:id="315" w:author="Aidan Parkinson" w:date="2019-05-23T16:04:00Z">
                  <w:rPr>
                    <w:ins w:id="316" w:author="Aidan Parkinson" w:date="2019-05-23T16:04:00Z"/>
                    <w:rStyle w:val="Hyperlink"/>
                  </w:rPr>
                </w:rPrChange>
              </w:rPr>
            </w:pPr>
            <w:ins w:id="317" w:author="Aidan Parkinson" w:date="2019-05-23T15:31:00Z">
              <w:r w:rsidRPr="00282F8D">
                <w:rPr>
                  <w:rFonts w:asciiTheme="minorHAnsi" w:eastAsiaTheme="minorEastAsia" w:hAnsiTheme="minorHAnsi" w:cstheme="minorBidi"/>
                  <w:sz w:val="22"/>
                  <w:szCs w:val="22"/>
                  <w:lang w:val="en-US"/>
                  <w:rPrChange w:id="318" w:author="Aidan Parkinson" w:date="2019-05-23T16:05:00Z">
                    <w:rPr/>
                  </w:rPrChange>
                </w:rPr>
                <w:t>Docker Desk</w:t>
              </w:r>
            </w:ins>
            <w:ins w:id="319" w:author="Aidan Parkinson" w:date="2019-05-23T15:32:00Z">
              <w:r w:rsidRPr="00282F8D">
                <w:rPr>
                  <w:rFonts w:asciiTheme="minorHAnsi" w:eastAsiaTheme="minorEastAsia" w:hAnsiTheme="minorHAnsi" w:cstheme="minorBidi"/>
                  <w:sz w:val="22"/>
                  <w:szCs w:val="22"/>
                  <w:lang w:val="en-US"/>
                  <w:rPrChange w:id="320" w:author="Aidan Parkinson" w:date="2019-05-23T16:05:00Z">
                    <w:rPr/>
                  </w:rPrChange>
                </w:rPr>
                <w:t xml:space="preserve">top: </w:t>
              </w:r>
              <w:r w:rsidRPr="00282F8D">
                <w:rPr>
                  <w:rStyle w:val="Hyperlink"/>
                  <w:rFonts w:asciiTheme="minorHAnsi" w:eastAsiaTheme="minorEastAsia" w:hAnsiTheme="minorHAnsi" w:cstheme="minorBidi"/>
                  <w:sz w:val="22"/>
                  <w:szCs w:val="22"/>
                  <w:lang w:val="en-US"/>
                  <w:rPrChange w:id="321" w:author="Aidan Parkinson" w:date="2019-05-23T16:06:00Z">
                    <w:rPr>
                      <w:rFonts w:ascii="Courier New" w:hAnsi="Courier New" w:cs="Courier New"/>
                      <w:color w:val="595959"/>
                    </w:rPr>
                  </w:rPrChange>
                </w:rPr>
                <w:fldChar w:fldCharType="begin"/>
              </w:r>
              <w:r w:rsidRPr="00282F8D">
                <w:rPr>
                  <w:rStyle w:val="Hyperlink"/>
                  <w:rFonts w:asciiTheme="minorHAnsi" w:eastAsiaTheme="minorEastAsia" w:hAnsiTheme="minorHAnsi" w:cstheme="minorBidi"/>
                  <w:sz w:val="22"/>
                  <w:szCs w:val="22"/>
                  <w:lang w:val="en-US"/>
                  <w:rPrChange w:id="322" w:author="Aidan Parkinson" w:date="2019-05-23T16:06:00Z">
                    <w:rPr>
                      <w:rFonts w:ascii="Courier New" w:hAnsi="Courier New" w:cs="Courier New"/>
                      <w:color w:val="595959"/>
                    </w:rPr>
                  </w:rPrChange>
                </w:rPr>
                <w:instrText xml:space="preserve"> HYPERLINK "https://docs.docker.com/v17.09/engine/installation/" \l "supported-platforms" </w:instrText>
              </w:r>
              <w:r w:rsidRPr="00282F8D">
                <w:rPr>
                  <w:rStyle w:val="Hyperlink"/>
                  <w:rFonts w:asciiTheme="minorHAnsi" w:eastAsiaTheme="minorEastAsia" w:hAnsiTheme="minorHAnsi" w:cstheme="minorBidi"/>
                  <w:sz w:val="22"/>
                  <w:szCs w:val="22"/>
                  <w:lang w:val="en-US"/>
                  <w:rPrChange w:id="323" w:author="Aidan Parkinson" w:date="2019-05-23T16:06:00Z">
                    <w:rPr>
                      <w:rFonts w:ascii="Courier New" w:hAnsi="Courier New" w:cs="Courier New"/>
                      <w:color w:val="595959"/>
                    </w:rPr>
                  </w:rPrChange>
                </w:rPr>
                <w:fldChar w:fldCharType="separate"/>
              </w:r>
              <w:r w:rsidRPr="00282F8D">
                <w:rPr>
                  <w:rStyle w:val="Hyperlink"/>
                  <w:rFonts w:asciiTheme="minorHAnsi" w:eastAsiaTheme="minorEastAsia" w:hAnsiTheme="minorHAnsi" w:cstheme="minorBidi"/>
                  <w:sz w:val="22"/>
                  <w:szCs w:val="22"/>
                  <w:lang w:val="en-US"/>
                  <w:rPrChange w:id="324" w:author="Aidan Parkinson" w:date="2019-05-23T16:06:00Z">
                    <w:rPr>
                      <w:rStyle w:val="Hyperlink"/>
                      <w:rFonts w:ascii="Courier New" w:hAnsi="Courier New" w:cs="Courier New"/>
                      <w:color w:val="0097A7"/>
                    </w:rPr>
                  </w:rPrChange>
                </w:rPr>
                <w:t>https://docs.docker.com/v17.09/engine/installation/#supported-platforms</w:t>
              </w:r>
              <w:r w:rsidRPr="00282F8D">
                <w:rPr>
                  <w:rStyle w:val="Hyperlink"/>
                  <w:rFonts w:asciiTheme="minorHAnsi" w:eastAsiaTheme="minorEastAsia" w:hAnsiTheme="minorHAnsi" w:cstheme="minorBidi"/>
                  <w:sz w:val="22"/>
                  <w:szCs w:val="22"/>
                  <w:lang w:val="en-US"/>
                  <w:rPrChange w:id="325" w:author="Aidan Parkinson" w:date="2019-05-23T16:06:00Z">
                    <w:rPr>
                      <w:rFonts w:ascii="Courier New" w:hAnsi="Courier New" w:cs="Courier New"/>
                      <w:color w:val="595959"/>
                    </w:rPr>
                  </w:rPrChange>
                </w:rPr>
                <w:fldChar w:fldCharType="end"/>
              </w:r>
            </w:ins>
          </w:p>
          <w:p w14:paraId="58F251F4" w14:textId="77D12ADE" w:rsidR="00282F8D" w:rsidRPr="00E354C4" w:rsidDel="00282F8D" w:rsidRDefault="00282F8D" w:rsidP="00282F8D">
            <w:pPr>
              <w:pStyle w:val="ListParagraph"/>
              <w:numPr>
                <w:ilvl w:val="0"/>
                <w:numId w:val="19"/>
              </w:numPr>
              <w:rPr>
                <w:ins w:id="326" w:author="Aidan Parkinson [2]" w:date="2019-01-30T12:05:00Z"/>
                <w:del w:id="327" w:author="Aidan Parkinson" w:date="2019-05-23T16:05:00Z"/>
                <w:rPrChange w:id="328" w:author="Aidan Parkinson" w:date="2019-05-23T15:32:00Z">
                  <w:rPr>
                    <w:ins w:id="329" w:author="Aidan Parkinson [2]" w:date="2019-01-30T12:05:00Z"/>
                    <w:del w:id="330" w:author="Aidan Parkinson" w:date="2019-05-23T16:05:00Z"/>
                  </w:rPr>
                </w:rPrChange>
              </w:rPr>
              <w:pPrChange w:id="331" w:author="Aidan Parkinson" w:date="2019-05-23T16:05:00Z">
                <w:pPr>
                  <w:pStyle w:val="NoSpacing"/>
                </w:pPr>
              </w:pPrChange>
            </w:pPr>
            <w:ins w:id="332" w:author="Aidan Parkinson" w:date="2019-05-23T16:04:00Z">
              <w:r w:rsidRPr="00282F8D">
                <w:rPr>
                  <w:rFonts w:asciiTheme="minorHAnsi" w:eastAsiaTheme="minorEastAsia" w:hAnsiTheme="minorHAnsi" w:cstheme="minorBidi"/>
                  <w:sz w:val="22"/>
                  <w:szCs w:val="22"/>
                  <w:lang w:val="en-US"/>
                  <w:rPrChange w:id="333" w:author="Aidan Parkinson" w:date="2019-05-23T16:06:00Z">
                    <w:rPr>
                      <w:rFonts w:ascii="Courier New" w:hAnsi="Courier New" w:cs="Courier New"/>
                      <w:color w:val="595959"/>
                    </w:rPr>
                  </w:rPrChange>
                </w:rPr>
                <w:t xml:space="preserve">Install AWS CLI: </w:t>
              </w:r>
              <w:r w:rsidRPr="00282F8D">
                <w:rPr>
                  <w:rStyle w:val="Hyperlink"/>
                  <w:rFonts w:asciiTheme="minorHAnsi" w:eastAsiaTheme="minorEastAsia" w:hAnsiTheme="minorHAnsi" w:cstheme="minorBidi"/>
                  <w:sz w:val="22"/>
                  <w:szCs w:val="22"/>
                  <w:lang w:val="en-US"/>
                  <w:rPrChange w:id="334" w:author="Aidan Parkinson" w:date="2019-05-23T16:06:00Z">
                    <w:rPr/>
                  </w:rPrChange>
                </w:rPr>
                <w:fldChar w:fldCharType="begin"/>
              </w:r>
              <w:r w:rsidRPr="00282F8D">
                <w:rPr>
                  <w:rStyle w:val="Hyperlink"/>
                  <w:rFonts w:asciiTheme="minorHAnsi" w:eastAsiaTheme="minorEastAsia" w:hAnsiTheme="minorHAnsi" w:cstheme="minorBidi"/>
                  <w:sz w:val="22"/>
                  <w:szCs w:val="22"/>
                  <w:lang w:val="en-US"/>
                  <w:rPrChange w:id="335" w:author="Aidan Parkinson" w:date="2019-05-23T16:06:00Z">
                    <w:rPr/>
                  </w:rPrChange>
                </w:rPr>
                <w:instrText xml:space="preserve"> HYPERLINK "https://docs.aws.amazon.com/cli/latest/userguide/cli-chap-install.html" </w:instrText>
              </w:r>
              <w:r w:rsidRPr="00282F8D">
                <w:rPr>
                  <w:rStyle w:val="Hyperlink"/>
                  <w:rFonts w:asciiTheme="minorHAnsi" w:eastAsiaTheme="minorEastAsia" w:hAnsiTheme="minorHAnsi" w:cstheme="minorBidi"/>
                  <w:sz w:val="22"/>
                  <w:szCs w:val="22"/>
                  <w:lang w:val="en-US"/>
                  <w:rPrChange w:id="336" w:author="Aidan Parkinson" w:date="2019-05-23T16:06:00Z">
                    <w:rPr/>
                  </w:rPrChange>
                </w:rPr>
                <w:fldChar w:fldCharType="separate"/>
              </w:r>
              <w:r w:rsidRPr="00282F8D">
                <w:rPr>
                  <w:rStyle w:val="Hyperlink"/>
                  <w:rFonts w:asciiTheme="minorHAnsi" w:eastAsiaTheme="minorEastAsia" w:hAnsiTheme="minorHAnsi" w:cstheme="minorBidi"/>
                  <w:sz w:val="22"/>
                  <w:szCs w:val="22"/>
                  <w:lang w:val="en-US"/>
                  <w:rPrChange w:id="337" w:author="Aidan Parkinson" w:date="2019-05-23T16:06:00Z">
                    <w:rPr>
                      <w:rStyle w:val="Hyperlink"/>
                      <w:rFonts w:ascii="Courier New" w:hAnsi="Courier New" w:cs="Courier New"/>
                      <w:color w:val="0097A7"/>
                    </w:rPr>
                  </w:rPrChange>
                </w:rPr>
                <w:t>https://docs.aws.amazon.com/cli/latest/userguide/cli-chap-install.html</w:t>
              </w:r>
              <w:r w:rsidRPr="00282F8D">
                <w:rPr>
                  <w:rStyle w:val="Hyperlink"/>
                  <w:rFonts w:asciiTheme="minorHAnsi" w:eastAsiaTheme="minorEastAsia" w:hAnsiTheme="minorHAnsi" w:cstheme="minorBidi"/>
                  <w:sz w:val="22"/>
                  <w:szCs w:val="22"/>
                  <w:lang w:val="en-US"/>
                  <w:rPrChange w:id="338" w:author="Aidan Parkinson" w:date="2019-05-23T16:06:00Z">
                    <w:rPr/>
                  </w:rPrChange>
                </w:rPr>
                <w:fldChar w:fldCharType="end"/>
              </w:r>
            </w:ins>
          </w:p>
          <w:p w14:paraId="21E1592C" w14:textId="450ADE71" w:rsidR="00B03CF0" w:rsidRPr="00780265" w:rsidRDefault="00B03CF0" w:rsidP="00282F8D">
            <w:pPr>
              <w:pStyle w:val="ListParagraph"/>
              <w:numPr>
                <w:ilvl w:val="0"/>
                <w:numId w:val="19"/>
              </w:numPr>
              <w:pPrChange w:id="339" w:author="Aidan Parkinson" w:date="2019-05-23T16:05:00Z">
                <w:pPr>
                  <w:pStyle w:val="NoSpacing"/>
                </w:pPr>
              </w:pPrChange>
            </w:pPr>
            <w:ins w:id="340" w:author="Sarah Gallacher" w:date="2018-11-26T09:59:00Z">
              <w:del w:id="341" w:author="Aidan Parkinson [2]" w:date="2019-01-30T12:05:00Z">
                <w:r w:rsidDel="000E5F60">
                  <w:delText xml:space="preserve"> </w:delText>
                </w:r>
              </w:del>
            </w:ins>
          </w:p>
        </w:tc>
      </w:tr>
      <w:tr w:rsidR="00184F5B" w:rsidRPr="002A3141" w14:paraId="608275B9" w14:textId="77777777" w:rsidTr="000819CF">
        <w:trPr>
          <w:trHeight w:val="431"/>
          <w:trPrChange w:id="342" w:author="Sarah Gallacher" w:date="2018-11-26T09:55:00Z">
            <w:trPr>
              <w:trHeight w:val="431"/>
            </w:trPr>
          </w:trPrChange>
        </w:trPr>
        <w:tc>
          <w:tcPr>
            <w:tcW w:w="417" w:type="pct"/>
            <w:tcPrChange w:id="343" w:author="Sarah Gallacher" w:date="2018-11-26T09:55:00Z">
              <w:tcPr>
                <w:tcW w:w="417" w:type="pct"/>
              </w:tcPr>
            </w:tcPrChange>
          </w:tcPr>
          <w:p w14:paraId="321F6FEA" w14:textId="60B57972" w:rsidR="00184F5B" w:rsidRPr="002A3141" w:rsidRDefault="00DA363A" w:rsidP="393991D6">
            <w:ins w:id="344" w:author="Aidan Parkinson" w:date="2018-11-29T16:43:00Z">
              <w:r>
                <w:t>09:10</w:t>
              </w:r>
            </w:ins>
          </w:p>
        </w:tc>
        <w:tc>
          <w:tcPr>
            <w:tcW w:w="477" w:type="pct"/>
            <w:tcPrChange w:id="345" w:author="Sarah Gallacher" w:date="2018-11-26T09:55:00Z">
              <w:tcPr>
                <w:tcW w:w="477" w:type="pct"/>
              </w:tcPr>
            </w:tcPrChange>
          </w:tcPr>
          <w:p w14:paraId="7B152E69" w14:textId="0AD364B6" w:rsidR="00184F5B" w:rsidRPr="001E62A6" w:rsidRDefault="005378BA" w:rsidP="001E62A6">
            <w:pPr>
              <w:pStyle w:val="NoSpacing"/>
              <w:jc w:val="center"/>
            </w:pPr>
            <w:ins w:id="346" w:author="Aidan Parkinson" w:date="2018-11-29T16:33:00Z">
              <w:r>
                <w:t>10 mins</w:t>
              </w:r>
            </w:ins>
          </w:p>
        </w:tc>
        <w:tc>
          <w:tcPr>
            <w:tcW w:w="650" w:type="pct"/>
            <w:tcPrChange w:id="347" w:author="Sarah Gallacher" w:date="2018-11-26T09:55:00Z">
              <w:tcPr>
                <w:tcW w:w="1236" w:type="pct"/>
              </w:tcPr>
            </w:tcPrChange>
          </w:tcPr>
          <w:p w14:paraId="4D691BC7" w14:textId="085BBCD6" w:rsidR="00184F5B" w:rsidRPr="001E62A6" w:rsidRDefault="009001A0" w:rsidP="001E62A6">
            <w:pPr>
              <w:pStyle w:val="NoSpacing"/>
              <w:jc w:val="center"/>
            </w:pPr>
            <w:r w:rsidRPr="001E62A6">
              <w:t>Icebreaker</w:t>
            </w:r>
          </w:p>
        </w:tc>
        <w:tc>
          <w:tcPr>
            <w:tcW w:w="2464" w:type="pct"/>
            <w:tcPrChange w:id="348" w:author="Sarah Gallacher" w:date="2018-11-26T09:55:00Z">
              <w:tcPr>
                <w:tcW w:w="2426" w:type="pct"/>
              </w:tcPr>
            </w:tcPrChange>
          </w:tcPr>
          <w:p w14:paraId="66D1E930" w14:textId="27D28685" w:rsidR="006C38EF" w:rsidRDefault="009001A0" w:rsidP="009001A0">
            <w:r>
              <w:t xml:space="preserve">ASK Participants to think about inventing one thing that would have the biggest impact at your work at Arup. </w:t>
            </w:r>
          </w:p>
          <w:p w14:paraId="527F6A3E" w14:textId="6720CB2B" w:rsidR="009001A0" w:rsidRDefault="009001A0" w:rsidP="009001A0">
            <w:r>
              <w:lastRenderedPageBreak/>
              <w:t xml:space="preserve">TRAINERS to share what they would want to invent </w:t>
            </w:r>
            <w:r w:rsidR="001E62A6">
              <w:t xml:space="preserve">and ASK participants to take two minutes to </w:t>
            </w:r>
            <w:ins w:id="349" w:author="Aidan Parkinson" w:date="2018-11-27T13:19:00Z">
              <w:r w:rsidR="00C701A1">
                <w:t>explain their invention and the impact it could have</w:t>
              </w:r>
            </w:ins>
            <w:del w:id="350" w:author="Aidan Parkinson" w:date="2018-11-27T13:19:00Z">
              <w:r w:rsidR="001E62A6" w:rsidDel="00C701A1">
                <w:delText>th</w:delText>
              </w:r>
              <w:r w:rsidR="001F4CFF" w:rsidDel="00C701A1">
                <w:delText>ink about their invention</w:delText>
              </w:r>
            </w:del>
            <w:r w:rsidR="001F4CFF">
              <w:t xml:space="preserve">. </w:t>
            </w:r>
          </w:p>
          <w:p w14:paraId="46FF4481" w14:textId="1BC55E2F" w:rsidR="001E62A6" w:rsidRDefault="001E62A6" w:rsidP="009001A0">
            <w:r>
              <w:t>ASK for volunteers to introduce themselves</w:t>
            </w:r>
            <w:r w:rsidR="001F4CFF">
              <w:t xml:space="preserve"> (background/office)</w:t>
            </w:r>
            <w:r>
              <w:t xml:space="preserve"> and then share their idea.</w:t>
            </w:r>
            <w:r w:rsidR="00D41E19">
              <w:t xml:space="preserve"> Go around the class until all participants have shared</w:t>
            </w:r>
            <w:r w:rsidR="001F4CFF">
              <w:t>.</w:t>
            </w:r>
          </w:p>
          <w:p w14:paraId="4E47E86A" w14:textId="1024AA63" w:rsidR="009001A0" w:rsidRPr="002A3141" w:rsidRDefault="001E62A6" w:rsidP="001E62A6">
            <w:r>
              <w:t>Trainers to record any interesting ideas on a flipchart to potentially cover later.</w:t>
            </w:r>
          </w:p>
        </w:tc>
        <w:tc>
          <w:tcPr>
            <w:tcW w:w="993" w:type="pct"/>
            <w:tcPrChange w:id="351" w:author="Sarah Gallacher" w:date="2018-11-26T09:55:00Z">
              <w:tcPr>
                <w:tcW w:w="444" w:type="pct"/>
              </w:tcPr>
            </w:tcPrChange>
          </w:tcPr>
          <w:p w14:paraId="37AC1A87" w14:textId="07DFA962" w:rsidR="00184F5B" w:rsidRPr="002A3141" w:rsidRDefault="00184F5B" w:rsidP="381376FB">
            <w:pPr>
              <w:pStyle w:val="NoSpacing"/>
            </w:pPr>
          </w:p>
        </w:tc>
      </w:tr>
      <w:tr w:rsidR="002A3141" w:rsidRPr="002A3141" w14:paraId="55EA3E0F" w14:textId="77777777" w:rsidTr="000819CF">
        <w:trPr>
          <w:trHeight w:val="431"/>
          <w:trPrChange w:id="352" w:author="Sarah Gallacher" w:date="2018-11-26T09:55:00Z">
            <w:trPr>
              <w:trHeight w:val="431"/>
            </w:trPr>
          </w:trPrChange>
        </w:trPr>
        <w:tc>
          <w:tcPr>
            <w:tcW w:w="417" w:type="pct"/>
            <w:tcPrChange w:id="353" w:author="Sarah Gallacher" w:date="2018-11-26T09:55:00Z">
              <w:tcPr>
                <w:tcW w:w="417" w:type="pct"/>
              </w:tcPr>
            </w:tcPrChange>
          </w:tcPr>
          <w:p w14:paraId="70D69BD8" w14:textId="66557246" w:rsidR="002A3141" w:rsidRPr="002A3141" w:rsidRDefault="00DA363A" w:rsidP="393991D6">
            <w:ins w:id="354" w:author="Aidan Parkinson" w:date="2018-11-29T16:43:00Z">
              <w:r>
                <w:t>09:20</w:t>
              </w:r>
            </w:ins>
          </w:p>
        </w:tc>
        <w:tc>
          <w:tcPr>
            <w:tcW w:w="477" w:type="pct"/>
            <w:tcPrChange w:id="355" w:author="Sarah Gallacher" w:date="2018-11-26T09:55:00Z">
              <w:tcPr>
                <w:tcW w:w="477" w:type="pct"/>
              </w:tcPr>
            </w:tcPrChange>
          </w:tcPr>
          <w:p w14:paraId="742599BD" w14:textId="30CBC6B3" w:rsidR="002A3141" w:rsidRPr="002A3141" w:rsidRDefault="005378BA" w:rsidP="381376FB">
            <w:pPr>
              <w:pStyle w:val="NoSpacing"/>
              <w:jc w:val="center"/>
            </w:pPr>
            <w:ins w:id="356" w:author="Aidan Parkinson" w:date="2018-11-29T16:33:00Z">
              <w:r>
                <w:t>10 mins</w:t>
              </w:r>
            </w:ins>
          </w:p>
        </w:tc>
        <w:tc>
          <w:tcPr>
            <w:tcW w:w="650" w:type="pct"/>
            <w:tcPrChange w:id="357" w:author="Sarah Gallacher" w:date="2018-11-26T09:55:00Z">
              <w:tcPr>
                <w:tcW w:w="1236" w:type="pct"/>
              </w:tcPr>
            </w:tcPrChange>
          </w:tcPr>
          <w:p w14:paraId="6187D3A1" w14:textId="2A54F4E4" w:rsidR="002A3141" w:rsidRPr="002A3141" w:rsidRDefault="00AF3112" w:rsidP="381376FB">
            <w:pPr>
              <w:pStyle w:val="NoSpacing"/>
              <w:jc w:val="center"/>
            </w:pPr>
            <w:r>
              <w:t>Course Overview and Learning Outcomes</w:t>
            </w:r>
          </w:p>
        </w:tc>
        <w:tc>
          <w:tcPr>
            <w:tcW w:w="2464" w:type="pct"/>
            <w:tcPrChange w:id="358" w:author="Sarah Gallacher" w:date="2018-11-26T09:55:00Z">
              <w:tcPr>
                <w:tcW w:w="2426" w:type="pct"/>
              </w:tcPr>
            </w:tcPrChange>
          </w:tcPr>
          <w:p w14:paraId="2A999391" w14:textId="77777777" w:rsidR="00AC4529" w:rsidRDefault="00AF3112" w:rsidP="002A3141">
            <w:pPr>
              <w:pStyle w:val="NoSpacing"/>
            </w:pPr>
            <w:r>
              <w:t>EXPLAIN</w:t>
            </w:r>
            <w:r w:rsidR="00AC4529">
              <w:t>:</w:t>
            </w:r>
          </w:p>
          <w:p w14:paraId="233EC42D" w14:textId="77777777" w:rsidR="00AC4529" w:rsidRDefault="00AC4529" w:rsidP="00AC4529">
            <w:pPr>
              <w:pStyle w:val="NoSpacing"/>
              <w:numPr>
                <w:ilvl w:val="0"/>
                <w:numId w:val="17"/>
              </w:numPr>
            </w:pPr>
            <w:r>
              <w:t>C</w:t>
            </w:r>
            <w:r w:rsidR="00AF3112">
              <w:t>ourse learning outcomes</w:t>
            </w:r>
          </w:p>
          <w:p w14:paraId="275BA1F7" w14:textId="77777777" w:rsidR="00AC4529" w:rsidRDefault="00AC4529" w:rsidP="00AC4529">
            <w:pPr>
              <w:pStyle w:val="NoSpacing"/>
              <w:numPr>
                <w:ilvl w:val="0"/>
                <w:numId w:val="17"/>
              </w:numPr>
            </w:pPr>
            <w:r>
              <w:t>Agenda blocks &amp; flow</w:t>
            </w:r>
          </w:p>
          <w:p w14:paraId="6284155B" w14:textId="53CC214B" w:rsidR="00AC4529" w:rsidRDefault="00AC4529" w:rsidP="00AC4529">
            <w:pPr>
              <w:pStyle w:val="NoSpacing"/>
              <w:numPr>
                <w:ilvl w:val="0"/>
                <w:numId w:val="17"/>
              </w:numPr>
            </w:pPr>
            <w:r>
              <w:t>Confirm tea breaks, lunch and finish time.</w:t>
            </w:r>
          </w:p>
          <w:p w14:paraId="00890221" w14:textId="77777777" w:rsidR="00AC4529" w:rsidRDefault="00AC4529" w:rsidP="002A3141">
            <w:pPr>
              <w:pStyle w:val="NoSpacing"/>
            </w:pPr>
          </w:p>
          <w:p w14:paraId="271FBB10" w14:textId="2CD43037" w:rsidR="006C38EF" w:rsidRDefault="001E62A6" w:rsidP="002A3141">
            <w:pPr>
              <w:pStyle w:val="NoSpacing"/>
              <w:rPr>
                <w:ins w:id="359" w:author="Sarah Gallacher" w:date="2018-11-26T10:00:00Z"/>
              </w:rPr>
            </w:pPr>
            <w:r>
              <w:t>INTRODUCE Process Map and how this relates to the course – this is how the course fits together</w:t>
            </w:r>
          </w:p>
          <w:p w14:paraId="634A661A" w14:textId="383BCF29" w:rsidR="00854CD8" w:rsidRDefault="00854CD8" w:rsidP="002A3141">
            <w:pPr>
              <w:pStyle w:val="NoSpacing"/>
              <w:rPr>
                <w:ins w:id="360" w:author="Sarah Gallacher" w:date="2018-11-26T10:00:00Z"/>
              </w:rPr>
            </w:pPr>
          </w:p>
          <w:p w14:paraId="698717F5" w14:textId="47FFA032" w:rsidR="00854CD8" w:rsidDel="00E77B1E" w:rsidRDefault="008A1E3A" w:rsidP="002A3141">
            <w:pPr>
              <w:pStyle w:val="NoSpacing"/>
              <w:rPr>
                <w:del w:id="361" w:author="Aidan Parkinson" w:date="2019-04-26T10:02:00Z"/>
              </w:rPr>
            </w:pPr>
            <w:ins w:id="362" w:author="Sarah Gallacher" w:date="2018-11-26T10:43:00Z">
              <w:r>
                <w:t>ASK</w:t>
              </w:r>
            </w:ins>
            <w:ins w:id="363" w:author="Sarah Gallacher" w:date="2018-11-26T10:00:00Z">
              <w:r w:rsidR="00854CD8">
                <w:t xml:space="preserve"> if anyone has any previous experience</w:t>
              </w:r>
            </w:ins>
            <w:ins w:id="364" w:author="Sarah Gallacher" w:date="2018-11-26T10:29:00Z">
              <w:r w:rsidR="00102D76">
                <w:t xml:space="preserve"> of any of the elements on the Process Map</w:t>
              </w:r>
              <w:r w:rsidR="008542DE">
                <w:t xml:space="preserve">. This course will tend to assume that </w:t>
              </w:r>
            </w:ins>
            <w:ins w:id="365" w:author="Sarah Gallacher" w:date="2018-11-26T10:30:00Z">
              <w:r w:rsidR="008542DE">
                <w:t>no one has previous experience.</w:t>
              </w:r>
            </w:ins>
          </w:p>
          <w:p w14:paraId="56FBF0E9" w14:textId="6DC2BB58" w:rsidR="001F4CFF" w:rsidDel="00E77B1E" w:rsidRDefault="001F4CFF" w:rsidP="001F4CFF">
            <w:pPr>
              <w:pStyle w:val="NoSpacing"/>
              <w:rPr>
                <w:del w:id="366" w:author="Aidan Parkinson" w:date="2019-04-26T10:02:00Z"/>
              </w:rPr>
            </w:pPr>
          </w:p>
          <w:p w14:paraId="6C2AE612" w14:textId="4D3D71A5" w:rsidR="001F4CFF" w:rsidDel="00E77B1E" w:rsidRDefault="001F4CFF" w:rsidP="001F4CFF">
            <w:pPr>
              <w:pStyle w:val="NoSpacing"/>
              <w:rPr>
                <w:del w:id="367" w:author="Aidan Parkinson" w:date="2019-04-26T10:02:00Z"/>
                <w:i/>
              </w:rPr>
            </w:pPr>
            <w:del w:id="368" w:author="Aidan Parkinson" w:date="2019-04-26T10:02:00Z">
              <w:r w:rsidRPr="001F4CFF" w:rsidDel="00E77B1E">
                <w:rPr>
                  <w:i/>
                  <w:highlight w:val="yellow"/>
                </w:rPr>
                <w:delText>Process Map to be created</w:delText>
              </w:r>
            </w:del>
          </w:p>
          <w:p w14:paraId="334D7962" w14:textId="77777777" w:rsidR="001F4CFF" w:rsidRDefault="001F4CFF" w:rsidP="001F4CFF">
            <w:pPr>
              <w:pStyle w:val="NoSpacing"/>
              <w:rPr>
                <w:i/>
              </w:rPr>
            </w:pPr>
          </w:p>
          <w:p w14:paraId="32CEBDF3" w14:textId="7AEB634D" w:rsidR="001F4CFF" w:rsidRPr="001F4CFF" w:rsidRDefault="001F4CFF" w:rsidP="001F4CFF">
            <w:pPr>
              <w:pStyle w:val="NoSpacing"/>
              <w:rPr>
                <w:i/>
              </w:rPr>
            </w:pPr>
          </w:p>
        </w:tc>
        <w:tc>
          <w:tcPr>
            <w:tcW w:w="993" w:type="pct"/>
            <w:tcPrChange w:id="369" w:author="Sarah Gallacher" w:date="2018-11-26T09:55:00Z">
              <w:tcPr>
                <w:tcW w:w="444" w:type="pct"/>
              </w:tcPr>
            </w:tcPrChange>
          </w:tcPr>
          <w:p w14:paraId="4059F3C9" w14:textId="64B7F340" w:rsidR="002A3141" w:rsidRPr="002A3141" w:rsidRDefault="002A3141" w:rsidP="381376FB">
            <w:pPr>
              <w:pStyle w:val="NoSpacing"/>
            </w:pPr>
          </w:p>
        </w:tc>
      </w:tr>
    </w:tbl>
    <w:p w14:paraId="07EB1B65" w14:textId="77777777" w:rsidR="000B2DB8" w:rsidRPr="002A3141" w:rsidRDefault="000B2DB8" w:rsidP="000B2DB8">
      <w:pPr>
        <w:rPr>
          <w:b/>
        </w:rPr>
      </w:pPr>
    </w:p>
    <w:p w14:paraId="6186955B" w14:textId="77777777" w:rsidR="000B2DB8" w:rsidRPr="00873AD3" w:rsidRDefault="381376FB" w:rsidP="381376FB">
      <w:pPr>
        <w:rPr>
          <w:b/>
          <w:bCs/>
        </w:rPr>
      </w:pPr>
      <w:r w:rsidRPr="381376FB">
        <w:rPr>
          <w:b/>
          <w:bCs/>
        </w:rPr>
        <w:t>Design Notes</w:t>
      </w:r>
    </w:p>
    <w:p w14:paraId="77D8618F" w14:textId="6533DD3E" w:rsidR="0052256F" w:rsidRDefault="0052256F" w:rsidP="000B2DB8"/>
    <w:p w14:paraId="11BB789B" w14:textId="77777777" w:rsidR="001D56AD" w:rsidRDefault="001D56AD" w:rsidP="000B2DB8"/>
    <w:p w14:paraId="5E357432" w14:textId="2EFD4965" w:rsidR="0052256F" w:rsidRDefault="0052256F" w:rsidP="000B2DB8"/>
    <w:p w14:paraId="459ECDCD" w14:textId="784A09A9" w:rsidR="0052256F" w:rsidRDefault="00E77B1E" w:rsidP="000B2DB8">
      <w:ins w:id="370" w:author="Aidan Parkinson" w:date="2019-04-26T10:03:00Z">
        <w:r>
          <w:br w:type="page"/>
        </w:r>
      </w:ins>
    </w:p>
    <w:tbl>
      <w:tblPr>
        <w:tblStyle w:val="TableGrid"/>
        <w:tblW w:w="0" w:type="auto"/>
        <w:tblLook w:val="04A0" w:firstRow="1" w:lastRow="0" w:firstColumn="1" w:lastColumn="0" w:noHBand="0" w:noVBand="1"/>
      </w:tblPr>
      <w:tblGrid>
        <w:gridCol w:w="2628"/>
        <w:gridCol w:w="12046"/>
      </w:tblGrid>
      <w:tr w:rsidR="00D13A3D" w14:paraId="380407F3" w14:textId="77777777" w:rsidTr="381376FB">
        <w:tc>
          <w:tcPr>
            <w:tcW w:w="2660" w:type="dxa"/>
            <w:shd w:val="clear" w:color="auto" w:fill="92CDDC" w:themeFill="accent5" w:themeFillTint="99"/>
          </w:tcPr>
          <w:p w14:paraId="7E88B3B4" w14:textId="77777777" w:rsidR="00D13A3D" w:rsidRPr="00184F5B" w:rsidRDefault="381376FB" w:rsidP="381376FB">
            <w:pPr>
              <w:spacing w:line="276" w:lineRule="auto"/>
              <w:rPr>
                <w:b/>
                <w:bCs/>
              </w:rPr>
            </w:pPr>
            <w:r w:rsidRPr="381376FB">
              <w:rPr>
                <w:b/>
                <w:bCs/>
              </w:rPr>
              <w:lastRenderedPageBreak/>
              <w:t>Session Name</w:t>
            </w:r>
          </w:p>
        </w:tc>
        <w:tc>
          <w:tcPr>
            <w:tcW w:w="12240" w:type="dxa"/>
          </w:tcPr>
          <w:p w14:paraId="5D62F2A8" w14:textId="0D11F562" w:rsidR="00D13A3D" w:rsidRPr="00184F5B" w:rsidRDefault="00D231D9" w:rsidP="0052256F">
            <w:pPr>
              <w:pStyle w:val="Heading2"/>
              <w:outlineLvl w:val="1"/>
            </w:pPr>
            <w:r>
              <w:t xml:space="preserve">Development </w:t>
            </w:r>
            <w:proofErr w:type="spellStart"/>
            <w:r>
              <w:t>EcoSystem</w:t>
            </w:r>
            <w:proofErr w:type="spellEnd"/>
          </w:p>
        </w:tc>
      </w:tr>
      <w:tr w:rsidR="00D13A3D" w14:paraId="760CA668" w14:textId="77777777" w:rsidTr="381376FB">
        <w:tc>
          <w:tcPr>
            <w:tcW w:w="2660" w:type="dxa"/>
            <w:shd w:val="clear" w:color="auto" w:fill="92CDDC" w:themeFill="accent5" w:themeFillTint="99"/>
          </w:tcPr>
          <w:p w14:paraId="0DB1C4DB" w14:textId="77777777" w:rsidR="00D13A3D" w:rsidRPr="00184F5B" w:rsidRDefault="381376FB" w:rsidP="381376FB">
            <w:pPr>
              <w:spacing w:line="276" w:lineRule="auto"/>
              <w:rPr>
                <w:b/>
                <w:bCs/>
              </w:rPr>
            </w:pPr>
            <w:r w:rsidRPr="381376FB">
              <w:rPr>
                <w:b/>
                <w:bCs/>
              </w:rPr>
              <w:t>Time</w:t>
            </w:r>
          </w:p>
        </w:tc>
        <w:tc>
          <w:tcPr>
            <w:tcW w:w="12240" w:type="dxa"/>
          </w:tcPr>
          <w:p w14:paraId="77D9B549" w14:textId="24220124" w:rsidR="00D13A3D" w:rsidRPr="00184F5B" w:rsidRDefault="005378BA" w:rsidP="381376FB">
            <w:ins w:id="371" w:author="Aidan Parkinson" w:date="2018-11-29T16:33:00Z">
              <w:r>
                <w:t>09:</w:t>
              </w:r>
            </w:ins>
            <w:ins w:id="372" w:author="Aidan Parkinson" w:date="2019-05-23T15:49:00Z">
              <w:r w:rsidR="008A4F7D">
                <w:t>30</w:t>
              </w:r>
            </w:ins>
          </w:p>
        </w:tc>
      </w:tr>
      <w:tr w:rsidR="00D13A3D" w14:paraId="44BFCD77" w14:textId="77777777" w:rsidTr="381376FB">
        <w:tc>
          <w:tcPr>
            <w:tcW w:w="2660" w:type="dxa"/>
            <w:shd w:val="clear" w:color="auto" w:fill="92CDDC" w:themeFill="accent5" w:themeFillTint="99"/>
          </w:tcPr>
          <w:p w14:paraId="5E58CB68" w14:textId="77777777" w:rsidR="00D13A3D" w:rsidRDefault="381376FB" w:rsidP="381376FB">
            <w:pPr>
              <w:rPr>
                <w:b/>
                <w:bCs/>
              </w:rPr>
            </w:pPr>
            <w:r w:rsidRPr="381376FB">
              <w:rPr>
                <w:b/>
                <w:bCs/>
              </w:rPr>
              <w:t>Trainer</w:t>
            </w:r>
          </w:p>
        </w:tc>
        <w:tc>
          <w:tcPr>
            <w:tcW w:w="12240" w:type="dxa"/>
          </w:tcPr>
          <w:p w14:paraId="0F8036B7" w14:textId="24851F32" w:rsidR="00D13A3D" w:rsidRDefault="001E62A6" w:rsidP="381376FB">
            <w:r>
              <w:t>Internal Facilitator</w:t>
            </w:r>
          </w:p>
        </w:tc>
      </w:tr>
      <w:tr w:rsidR="00D13A3D" w14:paraId="737A1C19" w14:textId="77777777" w:rsidTr="381376FB">
        <w:tc>
          <w:tcPr>
            <w:tcW w:w="2660" w:type="dxa"/>
            <w:shd w:val="clear" w:color="auto" w:fill="92CDDC" w:themeFill="accent5" w:themeFillTint="99"/>
          </w:tcPr>
          <w:p w14:paraId="0D3A36E9" w14:textId="77777777" w:rsidR="00D13A3D" w:rsidRDefault="381376FB" w:rsidP="381376FB">
            <w:pPr>
              <w:rPr>
                <w:b/>
                <w:bCs/>
              </w:rPr>
            </w:pPr>
            <w:r w:rsidRPr="381376FB">
              <w:rPr>
                <w:b/>
                <w:bCs/>
              </w:rPr>
              <w:t>Learning Outcomes</w:t>
            </w:r>
          </w:p>
        </w:tc>
        <w:tc>
          <w:tcPr>
            <w:tcW w:w="12240" w:type="dxa"/>
          </w:tcPr>
          <w:p w14:paraId="2FE276A9" w14:textId="62F2BC6D" w:rsidR="00BA507C" w:rsidRDefault="00BA507C" w:rsidP="001A24B8">
            <w:pPr>
              <w:pStyle w:val="ListParagraph"/>
              <w:numPr>
                <w:ilvl w:val="0"/>
                <w:numId w:val="3"/>
              </w:numPr>
              <w:rPr>
                <w:ins w:id="373" w:author="Aidan Parkinson [2]" w:date="2019-01-30T16:03:00Z"/>
                <w:rFonts w:cstheme="minorHAnsi"/>
              </w:rPr>
            </w:pPr>
            <w:ins w:id="374" w:author="Aidan Parkinson [2]" w:date="2019-01-30T16:03:00Z">
              <w:r>
                <w:rPr>
                  <w:rFonts w:cstheme="minorHAnsi"/>
                </w:rPr>
                <w:t>Install and configure dependent tools.</w:t>
              </w:r>
            </w:ins>
          </w:p>
          <w:p w14:paraId="6BA2E847" w14:textId="5BE926B3" w:rsidR="0052256F" w:rsidRDefault="008542DE" w:rsidP="001A24B8">
            <w:pPr>
              <w:pStyle w:val="ListParagraph"/>
              <w:numPr>
                <w:ilvl w:val="0"/>
                <w:numId w:val="3"/>
              </w:numPr>
              <w:rPr>
                <w:ins w:id="375" w:author="Sarah Gallacher" w:date="2018-11-26T10:31:00Z"/>
                <w:rFonts w:cstheme="minorHAnsi"/>
              </w:rPr>
            </w:pPr>
            <w:ins w:id="376" w:author="Sarah Gallacher" w:date="2018-11-26T10:31:00Z">
              <w:del w:id="377" w:author="Aidan Parkinson [2]" w:date="2019-01-30T16:07:00Z">
                <w:r w:rsidDel="00AA0E57">
                  <w:rPr>
                    <w:rFonts w:cstheme="minorHAnsi"/>
                  </w:rPr>
                  <w:delText>Understanding</w:delText>
                </w:r>
              </w:del>
            </w:ins>
            <w:ins w:id="378" w:author="Aidan Parkinson [2]" w:date="2019-01-30T16:09:00Z">
              <w:r w:rsidR="00AA0E57">
                <w:rPr>
                  <w:rFonts w:cstheme="minorHAnsi"/>
                </w:rPr>
                <w:t>Explain</w:t>
              </w:r>
            </w:ins>
            <w:ins w:id="379" w:author="Sarah Gallacher" w:date="2018-11-26T10:31:00Z">
              <w:del w:id="380" w:author="Aidan Parkinson [2]" w:date="2019-01-30T16:09:00Z">
                <w:r w:rsidDel="00AA0E57">
                  <w:rPr>
                    <w:rFonts w:cstheme="minorHAnsi"/>
                  </w:rPr>
                  <w:delText xml:space="preserve"> of</w:delText>
                </w:r>
              </w:del>
              <w:r>
                <w:rPr>
                  <w:rFonts w:cstheme="minorHAnsi"/>
                </w:rPr>
                <w:t xml:space="preserve"> what code is and</w:t>
              </w:r>
            </w:ins>
            <w:ins w:id="381" w:author="Sarah Gallacher" w:date="2018-11-26T10:32:00Z">
              <w:r>
                <w:rPr>
                  <w:rFonts w:cstheme="minorHAnsi"/>
                </w:rPr>
                <w:t xml:space="preserve"> the</w:t>
              </w:r>
            </w:ins>
            <w:ins w:id="382" w:author="Sarah Gallacher" w:date="2018-11-26T10:31:00Z">
              <w:r>
                <w:rPr>
                  <w:rFonts w:cstheme="minorHAnsi"/>
                </w:rPr>
                <w:t xml:space="preserve"> </w:t>
              </w:r>
            </w:ins>
            <w:ins w:id="383" w:author="Sarah Gallacher" w:date="2018-11-26T10:32:00Z">
              <w:r>
                <w:rPr>
                  <w:rFonts w:cstheme="minorHAnsi"/>
                </w:rPr>
                <w:t>names</w:t>
              </w:r>
            </w:ins>
            <w:ins w:id="384" w:author="Sarah Gallacher" w:date="2018-11-26T10:31:00Z">
              <w:r>
                <w:rPr>
                  <w:rFonts w:cstheme="minorHAnsi"/>
                </w:rPr>
                <w:t xml:space="preserve"> of </w:t>
              </w:r>
            </w:ins>
            <w:ins w:id="385" w:author="Sarah Gallacher" w:date="2018-11-26T10:32:00Z">
              <w:r>
                <w:rPr>
                  <w:rFonts w:cstheme="minorHAnsi"/>
                </w:rPr>
                <w:t>some popular</w:t>
              </w:r>
            </w:ins>
            <w:ins w:id="386" w:author="Sarah Gallacher" w:date="2018-11-26T10:31:00Z">
              <w:r>
                <w:rPr>
                  <w:rFonts w:cstheme="minorHAnsi"/>
                </w:rPr>
                <w:t xml:space="preserve"> programming languages</w:t>
              </w:r>
            </w:ins>
          </w:p>
          <w:p w14:paraId="459CA771" w14:textId="53F7CF21" w:rsidR="008542DE" w:rsidRDefault="008542DE" w:rsidP="001A24B8">
            <w:pPr>
              <w:pStyle w:val="ListParagraph"/>
              <w:numPr>
                <w:ilvl w:val="0"/>
                <w:numId w:val="3"/>
              </w:numPr>
              <w:rPr>
                <w:ins w:id="387" w:author="Sarah Gallacher" w:date="2018-11-26T10:33:00Z"/>
                <w:rFonts w:cstheme="minorHAnsi"/>
              </w:rPr>
            </w:pPr>
            <w:ins w:id="388" w:author="Sarah Gallacher" w:date="2018-11-26T10:33:00Z">
              <w:del w:id="389" w:author="Aidan Parkinson [2]" w:date="2019-01-30T16:07:00Z">
                <w:r w:rsidDel="00AA0E57">
                  <w:rPr>
                    <w:rFonts w:cstheme="minorHAnsi"/>
                  </w:rPr>
                  <w:delText>Understanding</w:delText>
                </w:r>
              </w:del>
            </w:ins>
            <w:ins w:id="390" w:author="Aidan Parkinson [2]" w:date="2019-01-30T16:07:00Z">
              <w:r w:rsidR="00AA0E57">
                <w:rPr>
                  <w:rFonts w:cstheme="minorHAnsi"/>
                </w:rPr>
                <w:t>First use of</w:t>
              </w:r>
            </w:ins>
            <w:ins w:id="391" w:author="Sarah Gallacher" w:date="2018-11-26T10:33:00Z">
              <w:del w:id="392" w:author="Aidan Parkinson [2]" w:date="2019-01-30T16:08:00Z">
                <w:r w:rsidDel="00AA0E57">
                  <w:rPr>
                    <w:rFonts w:cstheme="minorHAnsi"/>
                  </w:rPr>
                  <w:delText xml:space="preserve"> of what</w:delText>
                </w:r>
              </w:del>
              <w:r>
                <w:rPr>
                  <w:rFonts w:cstheme="minorHAnsi"/>
                </w:rPr>
                <w:t xml:space="preserve"> an IDE (Integrated Development Environment) is and familiarity with </w:t>
              </w:r>
              <w:del w:id="393" w:author="Aidan Parkinson [2]" w:date="2019-01-30T16:08:00Z">
                <w:r w:rsidDel="00AA0E57">
                  <w:rPr>
                    <w:rFonts w:cstheme="minorHAnsi"/>
                  </w:rPr>
                  <w:delText>IntelliJ</w:delText>
                </w:r>
              </w:del>
            </w:ins>
            <w:ins w:id="394" w:author="Aidan Parkinson [2]" w:date="2019-01-30T16:08:00Z">
              <w:r w:rsidR="00AA0E57">
                <w:rPr>
                  <w:rFonts w:cstheme="minorHAnsi"/>
                </w:rPr>
                <w:t>Atom</w:t>
              </w:r>
            </w:ins>
            <w:ins w:id="395" w:author="Sarah Gallacher" w:date="2018-11-26T10:33:00Z">
              <w:r>
                <w:rPr>
                  <w:rFonts w:cstheme="minorHAnsi"/>
                </w:rPr>
                <w:t xml:space="preserve"> user interface</w:t>
              </w:r>
            </w:ins>
          </w:p>
          <w:p w14:paraId="2953D902" w14:textId="69578F0F" w:rsidR="008542DE" w:rsidRDefault="008542DE" w:rsidP="001A24B8">
            <w:pPr>
              <w:pStyle w:val="ListParagraph"/>
              <w:numPr>
                <w:ilvl w:val="0"/>
                <w:numId w:val="3"/>
              </w:numPr>
              <w:rPr>
                <w:ins w:id="396" w:author="Sarah Gallacher" w:date="2018-11-26T10:34:00Z"/>
                <w:rFonts w:cstheme="minorHAnsi"/>
              </w:rPr>
            </w:pPr>
            <w:ins w:id="397" w:author="Sarah Gallacher" w:date="2018-11-26T10:34:00Z">
              <w:del w:id="398" w:author="Aidan Parkinson [2]" w:date="2019-01-30T16:08:00Z">
                <w:r w:rsidDel="00AA0E57">
                  <w:rPr>
                    <w:rFonts w:cstheme="minorHAnsi"/>
                  </w:rPr>
                  <w:delText>How to w</w:delText>
                </w:r>
              </w:del>
            </w:ins>
            <w:ins w:id="399" w:author="Aidan Parkinson [2]" w:date="2019-01-30T16:08:00Z">
              <w:r w:rsidR="00AA0E57">
                <w:rPr>
                  <w:rFonts w:cstheme="minorHAnsi"/>
                </w:rPr>
                <w:t>W</w:t>
              </w:r>
            </w:ins>
            <w:ins w:id="400" w:author="Sarah Gallacher" w:date="2018-11-26T10:34:00Z">
              <w:r>
                <w:rPr>
                  <w:rFonts w:cstheme="minorHAnsi"/>
                </w:rPr>
                <w:t>rite a simple python program</w:t>
              </w:r>
            </w:ins>
          </w:p>
          <w:p w14:paraId="397590FD" w14:textId="47D085DE" w:rsidR="008542DE" w:rsidRDefault="008542DE" w:rsidP="001A24B8">
            <w:pPr>
              <w:pStyle w:val="ListParagraph"/>
              <w:numPr>
                <w:ilvl w:val="0"/>
                <w:numId w:val="3"/>
              </w:numPr>
              <w:rPr>
                <w:ins w:id="401" w:author="Sarah Gallacher" w:date="2018-11-26T10:35:00Z"/>
                <w:rFonts w:cstheme="minorHAnsi"/>
              </w:rPr>
            </w:pPr>
            <w:ins w:id="402" w:author="Sarah Gallacher" w:date="2018-11-26T10:34:00Z">
              <w:del w:id="403" w:author="Aidan Parkinson [2]" w:date="2019-01-30T16:08:00Z">
                <w:r w:rsidDel="00AA0E57">
                  <w:rPr>
                    <w:rFonts w:cstheme="minorHAnsi"/>
                  </w:rPr>
                  <w:delText>Understanding of what</w:delText>
                </w:r>
              </w:del>
            </w:ins>
            <w:ins w:id="404" w:author="Aidan Parkinson [2]" w:date="2019-01-30T16:08:00Z">
              <w:r w:rsidR="00AA0E57">
                <w:rPr>
                  <w:rFonts w:cstheme="minorHAnsi"/>
                </w:rPr>
                <w:t>Install and use</w:t>
              </w:r>
            </w:ins>
            <w:ins w:id="405" w:author="Sarah Gallacher" w:date="2018-11-26T10:38:00Z">
              <w:r>
                <w:rPr>
                  <w:rFonts w:cstheme="minorHAnsi"/>
                </w:rPr>
                <w:t xml:space="preserve"> code</w:t>
              </w:r>
            </w:ins>
            <w:ins w:id="406" w:author="Sarah Gallacher" w:date="2018-11-26T10:34:00Z">
              <w:r>
                <w:rPr>
                  <w:rFonts w:cstheme="minorHAnsi"/>
                </w:rPr>
                <w:t xml:space="preserve"> </w:t>
              </w:r>
            </w:ins>
            <w:ins w:id="407" w:author="Sarah Gallacher" w:date="2018-11-26T10:35:00Z">
              <w:r>
                <w:rPr>
                  <w:rFonts w:cstheme="minorHAnsi"/>
                </w:rPr>
                <w:t>libraries/packages/modules are and how they provide pre-developed functionality</w:t>
              </w:r>
            </w:ins>
          </w:p>
          <w:p w14:paraId="10AC6EC6" w14:textId="644917FD" w:rsidR="008542DE" w:rsidDel="00AA0E57" w:rsidRDefault="008542DE" w:rsidP="001A24B8">
            <w:pPr>
              <w:pStyle w:val="ListParagraph"/>
              <w:numPr>
                <w:ilvl w:val="0"/>
                <w:numId w:val="3"/>
              </w:numPr>
              <w:rPr>
                <w:ins w:id="408" w:author="Sarah Gallacher" w:date="2018-11-26T10:34:00Z"/>
                <w:del w:id="409" w:author="Aidan Parkinson [2]" w:date="2019-01-30T16:08:00Z"/>
                <w:rFonts w:cstheme="minorHAnsi"/>
              </w:rPr>
            </w:pPr>
            <w:ins w:id="410" w:author="Sarah Gallacher" w:date="2018-11-26T10:38:00Z">
              <w:del w:id="411" w:author="Aidan Parkinson [2]" w:date="2019-01-30T16:08:00Z">
                <w:r w:rsidDel="00AA0E57">
                  <w:rPr>
                    <w:rFonts w:cstheme="minorHAnsi"/>
                  </w:rPr>
                  <w:delText xml:space="preserve">How to import </w:delText>
                </w:r>
              </w:del>
            </w:ins>
            <w:ins w:id="412" w:author="Sarah Gallacher" w:date="2018-11-26T10:34:00Z">
              <w:del w:id="413" w:author="Aidan Parkinson [2]" w:date="2019-01-30T16:08:00Z">
                <w:r w:rsidDel="00AA0E57">
                  <w:rPr>
                    <w:rFonts w:cstheme="minorHAnsi"/>
                  </w:rPr>
                  <w:delText xml:space="preserve">a python module </w:delText>
                </w:r>
              </w:del>
            </w:ins>
            <w:ins w:id="414" w:author="Sarah Gallacher" w:date="2018-11-26T10:39:00Z">
              <w:del w:id="415" w:author="Aidan Parkinson [2]" w:date="2019-01-30T16:08:00Z">
                <w:r w:rsidDel="00AA0E57">
                  <w:rPr>
                    <w:rFonts w:cstheme="minorHAnsi"/>
                  </w:rPr>
                  <w:delText>into code and</w:delText>
                </w:r>
              </w:del>
            </w:ins>
            <w:ins w:id="416" w:author="Sarah Gallacher" w:date="2018-11-26T10:34:00Z">
              <w:del w:id="417" w:author="Aidan Parkinson [2]" w:date="2019-01-30T16:08:00Z">
                <w:r w:rsidDel="00AA0E57">
                  <w:rPr>
                    <w:rFonts w:cstheme="minorHAnsi"/>
                  </w:rPr>
                  <w:delText xml:space="preserve"> use</w:delText>
                </w:r>
              </w:del>
            </w:ins>
            <w:ins w:id="418" w:author="Sarah Gallacher" w:date="2018-11-26T10:39:00Z">
              <w:del w:id="419" w:author="Aidan Parkinson [2]" w:date="2019-01-30T16:08:00Z">
                <w:r w:rsidDel="00AA0E57">
                  <w:rPr>
                    <w:rFonts w:cstheme="minorHAnsi"/>
                  </w:rPr>
                  <w:delText xml:space="preserve"> it</w:delText>
                </w:r>
              </w:del>
            </w:ins>
          </w:p>
          <w:p w14:paraId="3D02C097" w14:textId="6591C02D" w:rsidR="008542DE" w:rsidRDefault="0065123A" w:rsidP="001A24B8">
            <w:pPr>
              <w:pStyle w:val="ListParagraph"/>
              <w:numPr>
                <w:ilvl w:val="0"/>
                <w:numId w:val="3"/>
              </w:numPr>
              <w:rPr>
                <w:ins w:id="420" w:author="Sarah Gallacher" w:date="2018-11-26T16:27:00Z"/>
                <w:rFonts w:cstheme="minorHAnsi"/>
              </w:rPr>
            </w:pPr>
            <w:ins w:id="421" w:author="Sarah Gallacher" w:date="2018-11-26T10:39:00Z">
              <w:del w:id="422" w:author="Aidan Parkinson [2]" w:date="2019-01-30T16:08:00Z">
                <w:r w:rsidDel="00AA0E57">
                  <w:rPr>
                    <w:rFonts w:cstheme="minorHAnsi"/>
                  </w:rPr>
                  <w:delText>Understanding of</w:delText>
                </w:r>
                <w:r w:rsidR="008542DE" w:rsidDel="00AA0E57">
                  <w:rPr>
                    <w:rFonts w:cstheme="minorHAnsi"/>
                  </w:rPr>
                  <w:delText xml:space="preserve"> what</w:delText>
                </w:r>
              </w:del>
            </w:ins>
            <w:ins w:id="423" w:author="Aidan Parkinson [2]" w:date="2019-01-30T16:09:00Z">
              <w:r w:rsidR="00AA0E57">
                <w:rPr>
                  <w:rFonts w:cstheme="minorHAnsi"/>
                </w:rPr>
                <w:t>Explain</w:t>
              </w:r>
            </w:ins>
            <w:ins w:id="424" w:author="Sarah Gallacher" w:date="2018-11-26T10:39:00Z">
              <w:r w:rsidR="008542DE">
                <w:rPr>
                  <w:rFonts w:cstheme="minorHAnsi"/>
                </w:rPr>
                <w:t xml:space="preserve"> </w:t>
              </w:r>
            </w:ins>
            <w:ins w:id="425" w:author="Sarah Gallacher" w:date="2018-11-26T10:40:00Z">
              <w:r w:rsidR="008A1E3A">
                <w:rPr>
                  <w:rFonts w:cstheme="minorHAnsi"/>
                </w:rPr>
                <w:t>VCS (</w:t>
              </w:r>
            </w:ins>
            <w:ins w:id="426" w:author="Sarah Gallacher" w:date="2018-11-26T10:39:00Z">
              <w:r w:rsidR="008542DE">
                <w:rPr>
                  <w:rFonts w:cstheme="minorHAnsi"/>
                </w:rPr>
                <w:t>Version Control Systems</w:t>
              </w:r>
            </w:ins>
            <w:ins w:id="427" w:author="Sarah Gallacher" w:date="2018-11-26T10:40:00Z">
              <w:r w:rsidR="008A1E3A">
                <w:rPr>
                  <w:rFonts w:cstheme="minorHAnsi"/>
                </w:rPr>
                <w:t>)</w:t>
              </w:r>
            </w:ins>
            <w:ins w:id="428" w:author="Sarah Gallacher" w:date="2018-11-26T10:39:00Z">
              <w:r w:rsidR="008542DE">
                <w:rPr>
                  <w:rFonts w:cstheme="minorHAnsi"/>
                </w:rPr>
                <w:t xml:space="preserve"> </w:t>
              </w:r>
              <w:del w:id="429" w:author="Aidan Parkinson [2]" w:date="2019-01-30T16:09:00Z">
                <w:r w:rsidR="008542DE" w:rsidDel="00AA0E57">
                  <w:rPr>
                    <w:rFonts w:cstheme="minorHAnsi"/>
                  </w:rPr>
                  <w:delText xml:space="preserve">are </w:delText>
                </w:r>
              </w:del>
              <w:r w:rsidR="008542DE">
                <w:rPr>
                  <w:rFonts w:cstheme="minorHAnsi"/>
                </w:rPr>
                <w:t>and how developers use them to collaborate on and share code</w:t>
              </w:r>
            </w:ins>
          </w:p>
          <w:p w14:paraId="4918C356" w14:textId="0DC4B3FB" w:rsidR="0065123A" w:rsidRDefault="0065123A" w:rsidP="001A24B8">
            <w:pPr>
              <w:pStyle w:val="ListParagraph"/>
              <w:numPr>
                <w:ilvl w:val="0"/>
                <w:numId w:val="3"/>
              </w:numPr>
              <w:rPr>
                <w:ins w:id="430" w:author="Sarah Gallacher" w:date="2018-11-26T16:26:00Z"/>
                <w:rFonts w:cstheme="minorHAnsi"/>
              </w:rPr>
            </w:pPr>
            <w:ins w:id="431" w:author="Sarah Gallacher" w:date="2018-11-26T16:27:00Z">
              <w:del w:id="432" w:author="Aidan Parkinson [2]" w:date="2019-01-30T16:09:00Z">
                <w:r w:rsidDel="00AA0E57">
                  <w:rPr>
                    <w:rFonts w:cstheme="minorHAnsi"/>
                  </w:rPr>
                  <w:delText>Understanding of</w:delText>
                </w:r>
              </w:del>
            </w:ins>
            <w:ins w:id="433" w:author="Aidan Parkinson [2]" w:date="2019-01-30T16:09:00Z">
              <w:r w:rsidR="00AA0E57">
                <w:rPr>
                  <w:rFonts w:cstheme="minorHAnsi"/>
                </w:rPr>
                <w:t>Explain</w:t>
              </w:r>
            </w:ins>
            <w:ins w:id="434" w:author="Sarah Gallacher" w:date="2018-11-26T16:27:00Z">
              <w:r>
                <w:rPr>
                  <w:rFonts w:cstheme="minorHAnsi"/>
                </w:rPr>
                <w:t xml:space="preserve"> the difference between a local and a remote </w:t>
              </w:r>
            </w:ins>
            <w:ins w:id="435" w:author="Sarah Gallacher" w:date="2018-11-26T16:28:00Z">
              <w:r>
                <w:rPr>
                  <w:rFonts w:cstheme="minorHAnsi"/>
                </w:rPr>
                <w:t>repository</w:t>
              </w:r>
            </w:ins>
            <w:ins w:id="436" w:author="Sarah Gallacher" w:date="2018-11-26T16:27:00Z">
              <w:r>
                <w:rPr>
                  <w:rFonts w:cstheme="minorHAnsi"/>
                </w:rPr>
                <w:t xml:space="preserve"> and the basics of branching</w:t>
              </w:r>
            </w:ins>
          </w:p>
          <w:p w14:paraId="31F7335C" w14:textId="1CC08F11" w:rsidR="008A1E3A" w:rsidRPr="008A1E3A" w:rsidRDefault="008542DE">
            <w:pPr>
              <w:pStyle w:val="ListParagraph"/>
              <w:numPr>
                <w:ilvl w:val="0"/>
                <w:numId w:val="3"/>
              </w:numPr>
              <w:rPr>
                <w:rFonts w:cstheme="minorHAnsi"/>
              </w:rPr>
            </w:pPr>
            <w:ins w:id="437" w:author="Sarah Gallacher" w:date="2018-11-26T10:39:00Z">
              <w:del w:id="438" w:author="Aidan Parkinson [2]" w:date="2019-01-30T16:09:00Z">
                <w:r w:rsidDel="00AA0E57">
                  <w:rPr>
                    <w:rFonts w:cstheme="minorHAnsi"/>
                  </w:rPr>
                  <w:delText>How to u</w:delText>
                </w:r>
              </w:del>
            </w:ins>
            <w:ins w:id="439" w:author="Aidan Parkinson [2]" w:date="2019-01-30T16:09:00Z">
              <w:r w:rsidR="00AA0E57">
                <w:rPr>
                  <w:rFonts w:cstheme="minorHAnsi"/>
                </w:rPr>
                <w:t>U</w:t>
              </w:r>
            </w:ins>
            <w:ins w:id="440" w:author="Sarah Gallacher" w:date="2018-11-26T10:39:00Z">
              <w:r>
                <w:rPr>
                  <w:rFonts w:cstheme="minorHAnsi"/>
                </w:rPr>
                <w:t>se basic git commands to interact with</w:t>
              </w:r>
            </w:ins>
            <w:ins w:id="441" w:author="Sarah Gallacher" w:date="2018-11-26T10:40:00Z">
              <w:r w:rsidR="008A1E3A">
                <w:rPr>
                  <w:rFonts w:cstheme="minorHAnsi"/>
                </w:rPr>
                <w:t xml:space="preserve"> the </w:t>
              </w:r>
            </w:ins>
            <w:ins w:id="442" w:author="Sarah Gallacher" w:date="2018-11-26T16:26:00Z">
              <w:del w:id="443" w:author="Aidan Parkinson" w:date="2019-04-26T10:04:00Z">
                <w:r w:rsidR="004D29F7" w:rsidDel="00E77B1E">
                  <w:rPr>
                    <w:rFonts w:cstheme="minorHAnsi"/>
                  </w:rPr>
                  <w:delText>Arup Gitlab</w:delText>
                </w:r>
              </w:del>
            </w:ins>
            <w:proofErr w:type="spellStart"/>
            <w:ins w:id="444" w:author="Aidan Parkinson" w:date="2019-04-26T10:04:00Z">
              <w:r w:rsidR="00E77B1E">
                <w:rPr>
                  <w:rFonts w:cstheme="minorHAnsi"/>
                </w:rPr>
                <w:t>Github</w:t>
              </w:r>
            </w:ins>
            <w:proofErr w:type="spellEnd"/>
            <w:ins w:id="445" w:author="Sarah Gallacher" w:date="2018-11-26T10:40:00Z">
              <w:r w:rsidR="008A1E3A">
                <w:rPr>
                  <w:rFonts w:cstheme="minorHAnsi"/>
                </w:rPr>
                <w:t xml:space="preserve"> VCS to clone a repository, make </w:t>
              </w:r>
            </w:ins>
            <w:ins w:id="446" w:author="Sarah Gallacher" w:date="2018-11-26T10:41:00Z">
              <w:r w:rsidR="008A1E3A">
                <w:rPr>
                  <w:rFonts w:cstheme="minorHAnsi"/>
                </w:rPr>
                <w:t>changes</w:t>
              </w:r>
            </w:ins>
            <w:ins w:id="447" w:author="Sarah Gallacher" w:date="2018-11-26T10:40:00Z">
              <w:r w:rsidR="008A1E3A">
                <w:rPr>
                  <w:rFonts w:cstheme="minorHAnsi"/>
                </w:rPr>
                <w:t xml:space="preserve"> </w:t>
              </w:r>
            </w:ins>
            <w:ins w:id="448" w:author="Sarah Gallacher" w:date="2018-11-26T10:41:00Z">
              <w:r w:rsidR="008A1E3A">
                <w:rPr>
                  <w:rFonts w:cstheme="minorHAnsi"/>
                </w:rPr>
                <w:t>in a local branch and push changes back to</w:t>
              </w:r>
            </w:ins>
            <w:ins w:id="449" w:author="Sarah Gallacher" w:date="2018-11-26T16:26:00Z">
              <w:r w:rsidR="004D29F7">
                <w:rPr>
                  <w:rFonts w:cstheme="minorHAnsi"/>
                </w:rPr>
                <w:t xml:space="preserve"> a new branch on</w:t>
              </w:r>
            </w:ins>
            <w:ins w:id="450" w:author="Sarah Gallacher" w:date="2018-11-26T10:41:00Z">
              <w:r w:rsidR="008A1E3A">
                <w:rPr>
                  <w:rFonts w:cstheme="minorHAnsi"/>
                </w:rPr>
                <w:t xml:space="preserve"> the remote repository</w:t>
              </w:r>
            </w:ins>
          </w:p>
        </w:tc>
      </w:tr>
    </w:tbl>
    <w:p w14:paraId="2E94D675" w14:textId="77777777" w:rsidR="00D13A3D" w:rsidRPr="00A5021E" w:rsidRDefault="00D13A3D" w:rsidP="00D13A3D">
      <w:pPr>
        <w:rPr>
          <w:sz w:val="8"/>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451" w:author="Sarah Gallacher" w:date="2018-11-26T11:34:00Z">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556"/>
        <w:gridCol w:w="1132"/>
        <w:gridCol w:w="1843"/>
        <w:gridCol w:w="7230"/>
        <w:gridCol w:w="2863"/>
        <w:tblGridChange w:id="452">
          <w:tblGrid>
            <w:gridCol w:w="1556"/>
            <w:gridCol w:w="1132"/>
            <w:gridCol w:w="3981"/>
            <w:gridCol w:w="6563"/>
            <w:gridCol w:w="1392"/>
          </w:tblGrid>
        </w:tblGridChange>
      </w:tblGrid>
      <w:tr w:rsidR="00D13A3D" w:rsidRPr="00184F5B" w14:paraId="4053EA58" w14:textId="77777777" w:rsidTr="00626810">
        <w:trPr>
          <w:cantSplit/>
          <w:trHeight w:val="322"/>
          <w:trPrChange w:id="453" w:author="Sarah Gallacher" w:date="2018-11-26T11:34:00Z">
            <w:trPr>
              <w:cantSplit/>
              <w:trHeight w:val="322"/>
            </w:trPr>
          </w:trPrChange>
        </w:trPr>
        <w:tc>
          <w:tcPr>
            <w:tcW w:w="532"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Change w:id="454" w:author="Sarah Gallacher" w:date="2018-11-26T11:34:00Z">
              <w:tcPr>
                <w:tcW w:w="532"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tcPrChange>
          </w:tcPr>
          <w:p w14:paraId="1EF40539" w14:textId="77777777" w:rsidR="00D13A3D" w:rsidRPr="00AF6D92" w:rsidRDefault="381376FB" w:rsidP="381376FB">
            <w:pPr>
              <w:jc w:val="center"/>
              <w:rPr>
                <w:b/>
                <w:bCs/>
              </w:rPr>
            </w:pPr>
            <w:r w:rsidRPr="381376FB">
              <w:rPr>
                <w:b/>
                <w:bCs/>
              </w:rPr>
              <w:t>Time</w:t>
            </w:r>
          </w:p>
        </w:tc>
        <w:tc>
          <w:tcPr>
            <w:tcW w:w="387"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455" w:author="Sarah Gallacher" w:date="2018-11-26T11:34:00Z">
              <w:tcPr>
                <w:tcW w:w="387"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12791076" w14:textId="77777777" w:rsidR="00D13A3D" w:rsidRPr="00AF6D92" w:rsidRDefault="381376FB" w:rsidP="381376FB">
            <w:pPr>
              <w:pStyle w:val="NoSpacing"/>
              <w:jc w:val="center"/>
              <w:rPr>
                <w:b/>
                <w:bCs/>
              </w:rPr>
            </w:pPr>
            <w:r w:rsidRPr="381376FB">
              <w:rPr>
                <w:b/>
                <w:bCs/>
              </w:rPr>
              <w:t>Duration</w:t>
            </w:r>
          </w:p>
        </w:tc>
        <w:tc>
          <w:tcPr>
            <w:tcW w:w="630"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456" w:author="Sarah Gallacher" w:date="2018-11-26T11:34:00Z">
              <w:tcPr>
                <w:tcW w:w="1361"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49792D8C" w14:textId="77777777" w:rsidR="00D13A3D" w:rsidRPr="00AF6D92" w:rsidRDefault="381376FB" w:rsidP="381376FB">
            <w:pPr>
              <w:pStyle w:val="NoSpacing"/>
              <w:ind w:left="720" w:hanging="360"/>
              <w:jc w:val="center"/>
              <w:rPr>
                <w:b/>
                <w:bCs/>
              </w:rPr>
            </w:pPr>
            <w:r w:rsidRPr="381376FB">
              <w:rPr>
                <w:b/>
                <w:bCs/>
              </w:rPr>
              <w:t>Topic</w:t>
            </w:r>
          </w:p>
        </w:tc>
        <w:tc>
          <w:tcPr>
            <w:tcW w:w="2472"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457" w:author="Sarah Gallacher" w:date="2018-11-26T11:34:00Z">
              <w:tcPr>
                <w:tcW w:w="2244"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48D533EB" w14:textId="77777777" w:rsidR="00D13A3D" w:rsidRPr="00AF6D92" w:rsidRDefault="381376FB" w:rsidP="381376FB">
            <w:pPr>
              <w:pStyle w:val="NoSpacing"/>
              <w:jc w:val="center"/>
              <w:rPr>
                <w:b/>
                <w:bCs/>
              </w:rPr>
            </w:pPr>
            <w:r w:rsidRPr="381376FB">
              <w:rPr>
                <w:b/>
                <w:bCs/>
              </w:rPr>
              <w:t>Delivery Method</w:t>
            </w:r>
          </w:p>
        </w:tc>
        <w:tc>
          <w:tcPr>
            <w:tcW w:w="979"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458" w:author="Sarah Gallacher" w:date="2018-11-26T11:34:00Z">
              <w:tcPr>
                <w:tcW w:w="476"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363592F7" w14:textId="77777777" w:rsidR="00D13A3D" w:rsidRPr="00AF6D92" w:rsidRDefault="381376FB" w:rsidP="381376FB">
            <w:pPr>
              <w:pStyle w:val="NoSpacing"/>
              <w:jc w:val="center"/>
              <w:rPr>
                <w:b/>
                <w:bCs/>
              </w:rPr>
            </w:pPr>
            <w:r w:rsidRPr="381376FB">
              <w:rPr>
                <w:b/>
                <w:bCs/>
              </w:rPr>
              <w:t>Materials</w:t>
            </w:r>
          </w:p>
        </w:tc>
      </w:tr>
      <w:tr w:rsidR="00D13A3D" w:rsidRPr="0052256F" w14:paraId="179DABA0" w14:textId="77777777" w:rsidTr="00626810">
        <w:trPr>
          <w:cantSplit/>
          <w:trHeight w:val="431"/>
          <w:trPrChange w:id="459" w:author="Sarah Gallacher" w:date="2018-11-26T11:34:00Z">
            <w:trPr>
              <w:cantSplit/>
              <w:trHeight w:val="431"/>
            </w:trPr>
          </w:trPrChange>
        </w:trPr>
        <w:tc>
          <w:tcPr>
            <w:tcW w:w="532" w:type="pct"/>
            <w:tcPrChange w:id="460" w:author="Sarah Gallacher" w:date="2018-11-26T11:34:00Z">
              <w:tcPr>
                <w:tcW w:w="532" w:type="pct"/>
              </w:tcPr>
            </w:tcPrChange>
          </w:tcPr>
          <w:p w14:paraId="6E51F8EC" w14:textId="2CFB65A5" w:rsidR="00D13A3D" w:rsidRPr="0052256F" w:rsidRDefault="00DA363A" w:rsidP="00D13A3D">
            <w:pPr>
              <w:jc w:val="center"/>
              <w:rPr>
                <w:rFonts w:cstheme="minorHAnsi"/>
              </w:rPr>
            </w:pPr>
            <w:ins w:id="461" w:author="Aidan Parkinson" w:date="2018-11-29T16:44:00Z">
              <w:r>
                <w:rPr>
                  <w:rFonts w:cstheme="minorHAnsi"/>
                </w:rPr>
                <w:t>09:</w:t>
              </w:r>
            </w:ins>
            <w:ins w:id="462" w:author="Aidan Parkinson" w:date="2019-05-23T15:49:00Z">
              <w:r w:rsidR="008A4F7D">
                <w:rPr>
                  <w:rFonts w:cstheme="minorHAnsi"/>
                </w:rPr>
                <w:t>30</w:t>
              </w:r>
            </w:ins>
          </w:p>
        </w:tc>
        <w:tc>
          <w:tcPr>
            <w:tcW w:w="387" w:type="pct"/>
            <w:tcPrChange w:id="463" w:author="Sarah Gallacher" w:date="2018-11-26T11:34:00Z">
              <w:tcPr>
                <w:tcW w:w="387" w:type="pct"/>
              </w:tcPr>
            </w:tcPrChange>
          </w:tcPr>
          <w:p w14:paraId="59C77676" w14:textId="1D089558" w:rsidR="00D13A3D" w:rsidRPr="0052256F" w:rsidRDefault="005378BA" w:rsidP="00D13A3D">
            <w:pPr>
              <w:pStyle w:val="NoSpacing"/>
              <w:spacing w:line="276" w:lineRule="auto"/>
              <w:jc w:val="center"/>
              <w:rPr>
                <w:rFonts w:cstheme="minorHAnsi"/>
              </w:rPr>
            </w:pPr>
            <w:ins w:id="464" w:author="Aidan Parkinson" w:date="2018-11-29T16:34:00Z">
              <w:r>
                <w:rPr>
                  <w:rFonts w:cstheme="minorHAnsi"/>
                </w:rPr>
                <w:t>10 mins</w:t>
              </w:r>
            </w:ins>
          </w:p>
        </w:tc>
        <w:tc>
          <w:tcPr>
            <w:tcW w:w="630" w:type="pct"/>
            <w:tcPrChange w:id="465" w:author="Sarah Gallacher" w:date="2018-11-26T11:34:00Z">
              <w:tcPr>
                <w:tcW w:w="1361" w:type="pct"/>
              </w:tcPr>
            </w:tcPrChange>
          </w:tcPr>
          <w:p w14:paraId="5418691A" w14:textId="247FF8E8" w:rsidR="00D13A3D" w:rsidRPr="0052256F" w:rsidRDefault="001E62A6" w:rsidP="001C1A51">
            <w:pPr>
              <w:pStyle w:val="NoSpacing"/>
              <w:jc w:val="center"/>
            </w:pPr>
            <w:r>
              <w:t>Overview of code</w:t>
            </w:r>
            <w:ins w:id="466" w:author="Aidan Parkinson" w:date="2018-11-29T16:23:00Z">
              <w:r w:rsidR="001E3C6C">
                <w:t xml:space="preserve"> and language supp</w:t>
              </w:r>
            </w:ins>
            <w:ins w:id="467" w:author="Aidan Parkinson" w:date="2018-11-29T16:24:00Z">
              <w:r w:rsidR="001E3C6C">
                <w:t>ort</w:t>
              </w:r>
            </w:ins>
          </w:p>
        </w:tc>
        <w:tc>
          <w:tcPr>
            <w:tcW w:w="2472" w:type="pct"/>
            <w:tcPrChange w:id="468" w:author="Sarah Gallacher" w:date="2018-11-26T11:34:00Z">
              <w:tcPr>
                <w:tcW w:w="2244" w:type="pct"/>
              </w:tcPr>
            </w:tcPrChange>
          </w:tcPr>
          <w:p w14:paraId="01945CE1" w14:textId="77777777" w:rsidR="00C46302" w:rsidRDefault="00C46302">
            <w:pPr>
              <w:pStyle w:val="NoSpacing"/>
              <w:spacing w:line="276" w:lineRule="auto"/>
              <w:rPr>
                <w:ins w:id="469" w:author="Sarah Gallacher" w:date="2018-11-26T10:45:00Z"/>
                <w:rFonts w:cstheme="minorHAnsi"/>
              </w:rPr>
            </w:pPr>
            <w:ins w:id="470" w:author="Sarah Gallacher" w:date="2018-11-26T10:43:00Z">
              <w:r>
                <w:rPr>
                  <w:rFonts w:cstheme="minorHAnsi"/>
                </w:rPr>
                <w:t xml:space="preserve">EXPLAIN that the </w:t>
              </w:r>
            </w:ins>
            <w:ins w:id="471" w:author="Sarah Gallacher" w:date="2018-11-26T10:45:00Z">
              <w:r>
                <w:rPr>
                  <w:rFonts w:cstheme="minorHAnsi"/>
                </w:rPr>
                <w:t>p</w:t>
              </w:r>
            </w:ins>
            <w:ins w:id="472" w:author="Sarah Gallacher" w:date="2018-11-26T10:44:00Z">
              <w:r>
                <w:rPr>
                  <w:rFonts w:cstheme="minorHAnsi"/>
                </w:rPr>
                <w:t>urpose of this session is to</w:t>
              </w:r>
            </w:ins>
            <w:ins w:id="473" w:author="Sarah Gallacher" w:date="2018-11-26T10:45:00Z">
              <w:r>
                <w:rPr>
                  <w:rFonts w:cstheme="minorHAnsi"/>
                </w:rPr>
                <w:t>:</w:t>
              </w:r>
            </w:ins>
            <w:ins w:id="474" w:author="Sarah Gallacher" w:date="2018-11-26T10:44:00Z">
              <w:r>
                <w:rPr>
                  <w:rFonts w:cstheme="minorHAnsi"/>
                </w:rPr>
                <w:t xml:space="preserve"> </w:t>
              </w:r>
            </w:ins>
          </w:p>
          <w:p w14:paraId="3478195B" w14:textId="60FEE5FF" w:rsidR="008A1E3A" w:rsidRDefault="00C46302">
            <w:pPr>
              <w:pStyle w:val="NoSpacing"/>
              <w:numPr>
                <w:ilvl w:val="0"/>
                <w:numId w:val="21"/>
              </w:numPr>
              <w:spacing w:line="276" w:lineRule="auto"/>
              <w:rPr>
                <w:ins w:id="475" w:author="Sarah Gallacher" w:date="2018-11-26T10:46:00Z"/>
                <w:rFonts w:cstheme="minorHAnsi"/>
              </w:rPr>
              <w:pPrChange w:id="476" w:author="Sarah Gallacher" w:date="2018-11-26T10:45:00Z">
                <w:pPr>
                  <w:pStyle w:val="NoSpacing"/>
                  <w:spacing w:line="276" w:lineRule="auto"/>
                </w:pPr>
              </w:pPrChange>
            </w:pPr>
            <w:ins w:id="477" w:author="Sarah Gallacher" w:date="2018-11-26T10:44:00Z">
              <w:r>
                <w:rPr>
                  <w:rFonts w:cstheme="minorHAnsi"/>
                </w:rPr>
                <w:t xml:space="preserve">Introduce </w:t>
              </w:r>
            </w:ins>
            <w:ins w:id="478" w:author="Aidan Parkinson" w:date="2019-04-26T10:13:00Z">
              <w:r w:rsidR="006D1401">
                <w:rPr>
                  <w:rFonts w:cstheme="minorHAnsi"/>
                </w:rPr>
                <w:t>“</w:t>
              </w:r>
            </w:ins>
            <w:ins w:id="479" w:author="Sarah Gallacher" w:date="2018-11-26T10:44:00Z">
              <w:del w:id="480" w:author="Aidan Parkinson" w:date="2019-04-26T10:13:00Z">
                <w:r w:rsidDel="006D1401">
                  <w:rPr>
                    <w:rFonts w:cstheme="minorHAnsi"/>
                  </w:rPr>
                  <w:delText>items 1-</w:delText>
                </w:r>
              </w:del>
              <w:del w:id="481" w:author="Aidan Parkinson" w:date="2018-11-29T16:25:00Z">
                <w:r w:rsidDel="001E3C6C">
                  <w:rPr>
                    <w:rFonts w:cstheme="minorHAnsi"/>
                  </w:rPr>
                  <w:delText>3</w:delText>
                </w:r>
              </w:del>
            </w:ins>
            <w:ins w:id="482" w:author="Aidan Parkinson" w:date="2019-04-26T10:13:00Z">
              <w:r w:rsidR="006D1401">
                <w:rPr>
                  <w:rFonts w:cstheme="minorHAnsi"/>
                </w:rPr>
                <w:t>The Development Ecosystem” topic</w:t>
              </w:r>
            </w:ins>
            <w:ins w:id="483" w:author="Sarah Gallacher" w:date="2018-11-26T10:44:00Z">
              <w:r>
                <w:rPr>
                  <w:rFonts w:cstheme="minorHAnsi"/>
                </w:rPr>
                <w:t xml:space="preserve"> on the Process Map</w:t>
              </w:r>
            </w:ins>
          </w:p>
          <w:p w14:paraId="04A1B748" w14:textId="7AFEB8D2" w:rsidR="00C46302" w:rsidRDefault="00C46302">
            <w:pPr>
              <w:pStyle w:val="NoSpacing"/>
              <w:numPr>
                <w:ilvl w:val="1"/>
                <w:numId w:val="21"/>
              </w:numPr>
              <w:spacing w:line="276" w:lineRule="auto"/>
              <w:rPr>
                <w:ins w:id="484" w:author="Aidan Parkinson" w:date="2019-04-26T10:05:00Z"/>
                <w:rFonts w:cstheme="minorHAnsi"/>
              </w:rPr>
            </w:pPr>
            <w:ins w:id="485" w:author="Sarah Gallacher" w:date="2018-11-26T10:46:00Z">
              <w:r>
                <w:rPr>
                  <w:rFonts w:cstheme="minorHAnsi"/>
                </w:rPr>
                <w:t>Code</w:t>
              </w:r>
            </w:ins>
            <w:ins w:id="486" w:author="Aidan Parkinson" w:date="2018-11-29T16:24:00Z">
              <w:r w:rsidR="001E3C6C">
                <w:rPr>
                  <w:rFonts w:cstheme="minorHAnsi"/>
                </w:rPr>
                <w:t xml:space="preserve"> and language support</w:t>
              </w:r>
            </w:ins>
          </w:p>
          <w:p w14:paraId="190542C8" w14:textId="3EFE205F" w:rsidR="00E77B1E" w:rsidRDefault="00E77B1E">
            <w:pPr>
              <w:pStyle w:val="NoSpacing"/>
              <w:numPr>
                <w:ilvl w:val="1"/>
                <w:numId w:val="21"/>
              </w:numPr>
              <w:spacing w:line="276" w:lineRule="auto"/>
              <w:rPr>
                <w:ins w:id="487" w:author="Sarah Gallacher" w:date="2018-11-26T10:46:00Z"/>
                <w:rFonts w:cstheme="minorHAnsi"/>
              </w:rPr>
              <w:pPrChange w:id="488" w:author="Sarah Gallacher" w:date="2018-11-26T10:46:00Z">
                <w:pPr>
                  <w:pStyle w:val="NoSpacing"/>
                  <w:spacing w:line="276" w:lineRule="auto"/>
                </w:pPr>
              </w:pPrChange>
            </w:pPr>
            <w:ins w:id="489" w:author="Aidan Parkinson" w:date="2019-04-26T10:05:00Z">
              <w:r>
                <w:rPr>
                  <w:rFonts w:cstheme="minorHAnsi"/>
                </w:rPr>
                <w:t>Intelligent development environments</w:t>
              </w:r>
            </w:ins>
          </w:p>
          <w:p w14:paraId="70006B59" w14:textId="362CC124" w:rsidR="00C46302" w:rsidRDefault="00C46302">
            <w:pPr>
              <w:pStyle w:val="NoSpacing"/>
              <w:numPr>
                <w:ilvl w:val="1"/>
                <w:numId w:val="21"/>
              </w:numPr>
              <w:spacing w:line="276" w:lineRule="auto"/>
              <w:rPr>
                <w:ins w:id="490" w:author="Aidan Parkinson" w:date="2019-04-26T10:05:00Z"/>
                <w:rFonts w:cstheme="minorHAnsi"/>
              </w:rPr>
            </w:pPr>
            <w:ins w:id="491" w:author="Sarah Gallacher" w:date="2018-11-26T10:46:00Z">
              <w:del w:id="492" w:author="Aidan Parkinson" w:date="2018-11-29T16:23:00Z">
                <w:r w:rsidDel="001E3C6C">
                  <w:rPr>
                    <w:rFonts w:cstheme="minorHAnsi"/>
                  </w:rPr>
                  <w:delText>ID</w:delText>
                </w:r>
              </w:del>
            </w:ins>
            <w:ins w:id="493" w:author="Aidan Parkinson" w:date="2018-11-29T16:23:00Z">
              <w:r w:rsidR="001E3C6C">
                <w:rPr>
                  <w:rFonts w:cstheme="minorHAnsi"/>
                </w:rPr>
                <w:t>Syntax highlighting</w:t>
              </w:r>
            </w:ins>
            <w:ins w:id="494" w:author="Aidan Parkinson" w:date="2018-11-29T16:24:00Z">
              <w:r w:rsidR="001E3C6C">
                <w:rPr>
                  <w:rFonts w:cstheme="minorHAnsi"/>
                </w:rPr>
                <w:t xml:space="preserve"> and de</w:t>
              </w:r>
            </w:ins>
            <w:ins w:id="495" w:author="Aidan Parkinson" w:date="2018-11-29T16:25:00Z">
              <w:r w:rsidR="001E3C6C">
                <w:rPr>
                  <w:rFonts w:cstheme="minorHAnsi"/>
                </w:rPr>
                <w:t>bugging</w:t>
              </w:r>
            </w:ins>
            <w:ins w:id="496" w:author="Sarah Gallacher" w:date="2018-11-26T10:46:00Z">
              <w:del w:id="497" w:author="Aidan Parkinson" w:date="2018-11-29T16:23:00Z">
                <w:r w:rsidDel="001E3C6C">
                  <w:rPr>
                    <w:rFonts w:cstheme="minorHAnsi"/>
                  </w:rPr>
                  <w:delText>Es</w:delText>
                </w:r>
              </w:del>
            </w:ins>
          </w:p>
          <w:p w14:paraId="6DFA59BE" w14:textId="781F7164" w:rsidR="00E77B1E" w:rsidRDefault="00E77B1E">
            <w:pPr>
              <w:pStyle w:val="NoSpacing"/>
              <w:numPr>
                <w:ilvl w:val="1"/>
                <w:numId w:val="21"/>
              </w:numPr>
              <w:spacing w:line="276" w:lineRule="auto"/>
              <w:rPr>
                <w:ins w:id="498" w:author="Aidan Parkinson" w:date="2018-11-29T16:25:00Z"/>
                <w:rFonts w:cstheme="minorHAnsi"/>
              </w:rPr>
            </w:pPr>
            <w:ins w:id="499" w:author="Aidan Parkinson" w:date="2019-04-26T10:05:00Z">
              <w:r>
                <w:rPr>
                  <w:rFonts w:cstheme="minorHAnsi"/>
                </w:rPr>
                <w:t>First-steps in programming</w:t>
              </w:r>
            </w:ins>
          </w:p>
          <w:p w14:paraId="747352D8" w14:textId="4A5D97E4" w:rsidR="001E3C6C" w:rsidRDefault="001E3C6C">
            <w:pPr>
              <w:pStyle w:val="NoSpacing"/>
              <w:numPr>
                <w:ilvl w:val="1"/>
                <w:numId w:val="21"/>
              </w:numPr>
              <w:spacing w:line="276" w:lineRule="auto"/>
              <w:rPr>
                <w:ins w:id="500" w:author="Sarah Gallacher" w:date="2018-11-26T10:46:00Z"/>
                <w:rFonts w:cstheme="minorHAnsi"/>
              </w:rPr>
              <w:pPrChange w:id="501" w:author="Sarah Gallacher" w:date="2018-11-26T10:46:00Z">
                <w:pPr>
                  <w:pStyle w:val="NoSpacing"/>
                  <w:spacing w:line="276" w:lineRule="auto"/>
                </w:pPr>
              </w:pPrChange>
            </w:pPr>
            <w:ins w:id="502" w:author="Aidan Parkinson" w:date="2018-11-29T16:25:00Z">
              <w:r>
                <w:rPr>
                  <w:rFonts w:cstheme="minorHAnsi"/>
                </w:rPr>
                <w:t>Libraries, packages and refactoring</w:t>
              </w:r>
            </w:ins>
          </w:p>
          <w:p w14:paraId="50FAB1D4" w14:textId="36274018" w:rsidR="00C46302" w:rsidRDefault="00C46302">
            <w:pPr>
              <w:pStyle w:val="NoSpacing"/>
              <w:numPr>
                <w:ilvl w:val="1"/>
                <w:numId w:val="21"/>
              </w:numPr>
              <w:spacing w:line="276" w:lineRule="auto"/>
              <w:rPr>
                <w:ins w:id="503" w:author="Sarah Gallacher" w:date="2018-11-26T10:45:00Z"/>
                <w:rFonts w:cstheme="minorHAnsi"/>
              </w:rPr>
              <w:pPrChange w:id="504" w:author="Sarah Gallacher" w:date="2018-11-26T10:46:00Z">
                <w:pPr>
                  <w:pStyle w:val="NoSpacing"/>
                  <w:spacing w:line="276" w:lineRule="auto"/>
                </w:pPr>
              </w:pPrChange>
            </w:pPr>
            <w:ins w:id="505" w:author="Sarah Gallacher" w:date="2018-11-26T10:46:00Z">
              <w:r>
                <w:rPr>
                  <w:rFonts w:cstheme="minorHAnsi"/>
                </w:rPr>
                <w:t>Version Control Systems</w:t>
              </w:r>
            </w:ins>
          </w:p>
          <w:p w14:paraId="512F07A7" w14:textId="77777777" w:rsidR="00C46302" w:rsidRDefault="00C46302" w:rsidP="00D13A3D">
            <w:pPr>
              <w:pStyle w:val="NoSpacing"/>
              <w:spacing w:line="276" w:lineRule="auto"/>
              <w:rPr>
                <w:ins w:id="506" w:author="Sarah Gallacher" w:date="2018-11-26T10:46:00Z"/>
                <w:rFonts w:cstheme="minorHAnsi"/>
              </w:rPr>
            </w:pPr>
          </w:p>
          <w:p w14:paraId="560CE1B3" w14:textId="77777777" w:rsidR="007E4F2A" w:rsidRDefault="001E62A6" w:rsidP="00D13A3D">
            <w:pPr>
              <w:pStyle w:val="NoSpacing"/>
              <w:spacing w:line="276" w:lineRule="auto"/>
              <w:rPr>
                <w:ins w:id="507" w:author="Sarah Gallacher" w:date="2018-11-26T10:47:00Z"/>
                <w:rFonts w:cstheme="minorHAnsi"/>
              </w:rPr>
            </w:pPr>
            <w:del w:id="508" w:author="Sarah Gallacher" w:date="2018-11-26T10:46:00Z">
              <w:r w:rsidDel="00C46302">
                <w:rPr>
                  <w:rFonts w:cstheme="minorHAnsi"/>
                </w:rPr>
                <w:delText xml:space="preserve">Trainer to </w:delText>
              </w:r>
            </w:del>
            <w:del w:id="509" w:author="Sarah Gallacher" w:date="2018-11-26T10:42:00Z">
              <w:r w:rsidDel="008A1E3A">
                <w:rPr>
                  <w:rFonts w:cstheme="minorHAnsi"/>
                </w:rPr>
                <w:delText>introduce</w:delText>
              </w:r>
            </w:del>
            <w:ins w:id="510" w:author="Sarah Gallacher" w:date="2018-11-26T10:46:00Z">
              <w:r w:rsidR="00C46302">
                <w:rPr>
                  <w:rFonts w:cstheme="minorHAnsi"/>
                </w:rPr>
                <w:t>STATE that there are</w:t>
              </w:r>
            </w:ins>
            <w:ins w:id="511" w:author="Sarah Gallacher" w:date="2018-11-26T10:42:00Z">
              <w:r w:rsidR="008A1E3A">
                <w:rPr>
                  <w:rFonts w:cstheme="minorHAnsi"/>
                </w:rPr>
                <w:t xml:space="preserve"> </w:t>
              </w:r>
            </w:ins>
            <w:ins w:id="512" w:author="Sarah Gallacher" w:date="2018-11-26T10:41:00Z">
              <w:r w:rsidR="008A1E3A">
                <w:rPr>
                  <w:rFonts w:cstheme="minorHAnsi"/>
                </w:rPr>
                <w:t>different types of programming language</w:t>
              </w:r>
            </w:ins>
            <w:ins w:id="513" w:author="Sarah Gallacher" w:date="2018-11-26T10:42:00Z">
              <w:r w:rsidR="00C46302">
                <w:rPr>
                  <w:rFonts w:cstheme="minorHAnsi"/>
                </w:rPr>
                <w:t xml:space="preserve"> and</w:t>
              </w:r>
              <w:r w:rsidR="008A1E3A">
                <w:rPr>
                  <w:rFonts w:cstheme="minorHAnsi"/>
                </w:rPr>
                <w:t xml:space="preserve"> each is used for different purposes</w:t>
              </w:r>
            </w:ins>
            <w:ins w:id="514" w:author="Sarah Gallacher" w:date="2018-11-26T10:41:00Z">
              <w:r w:rsidR="008A1E3A">
                <w:rPr>
                  <w:rFonts w:cstheme="minorHAnsi"/>
                </w:rPr>
                <w:t>.</w:t>
              </w:r>
            </w:ins>
          </w:p>
          <w:p w14:paraId="4C3F87FE" w14:textId="77777777" w:rsidR="007E4F2A" w:rsidRDefault="007E4F2A" w:rsidP="00D13A3D">
            <w:pPr>
              <w:pStyle w:val="NoSpacing"/>
              <w:spacing w:line="276" w:lineRule="auto"/>
              <w:rPr>
                <w:ins w:id="515" w:author="Sarah Gallacher" w:date="2018-11-26T11:10:00Z"/>
                <w:rFonts w:cstheme="minorHAnsi"/>
              </w:rPr>
            </w:pPr>
          </w:p>
          <w:p w14:paraId="54AC103C" w14:textId="3AB7031B" w:rsidR="008A1E3A" w:rsidRDefault="007E4F2A" w:rsidP="00D13A3D">
            <w:pPr>
              <w:pStyle w:val="NoSpacing"/>
              <w:spacing w:line="276" w:lineRule="auto"/>
              <w:rPr>
                <w:ins w:id="516" w:author="Sarah Gallacher" w:date="2018-11-26T10:42:00Z"/>
                <w:rFonts w:cstheme="minorHAnsi"/>
              </w:rPr>
            </w:pPr>
            <w:ins w:id="517" w:author="Sarah Gallacher" w:date="2018-11-26T11:10:00Z">
              <w:r>
                <w:rPr>
                  <w:rFonts w:cstheme="minorHAnsi"/>
                </w:rPr>
                <w:t xml:space="preserve">INTRODUCE HTML, </w:t>
              </w:r>
              <w:proofErr w:type="spellStart"/>
              <w:r>
                <w:rPr>
                  <w:rFonts w:cstheme="minorHAnsi"/>
                </w:rPr>
                <w:t>Javascript</w:t>
              </w:r>
              <w:proofErr w:type="spellEnd"/>
              <w:r>
                <w:rPr>
                  <w:rFonts w:cstheme="minorHAnsi"/>
                </w:rPr>
                <w:t>, Python</w:t>
              </w:r>
              <w:r w:rsidR="00630EF2">
                <w:rPr>
                  <w:rFonts w:cstheme="minorHAnsi"/>
                </w:rPr>
                <w:t xml:space="preserve"> as currently popular languages</w:t>
              </w:r>
              <w:r>
                <w:rPr>
                  <w:rFonts w:cstheme="minorHAnsi"/>
                </w:rPr>
                <w:t xml:space="preserve"> – </w:t>
              </w:r>
              <w:r w:rsidR="00630EF2">
                <w:rPr>
                  <w:rFonts w:cstheme="minorHAnsi"/>
                </w:rPr>
                <w:t>for a</w:t>
              </w:r>
              <w:r>
                <w:rPr>
                  <w:rFonts w:cstheme="minorHAnsi"/>
                </w:rPr>
                <w:t>wareness. Point out</w:t>
              </w:r>
            </w:ins>
            <w:ins w:id="518" w:author="Sarah Gallacher" w:date="2018-11-26T11:13:00Z">
              <w:r w:rsidR="00630EF2">
                <w:rPr>
                  <w:rFonts w:cstheme="minorHAnsi"/>
                </w:rPr>
                <w:t xml:space="preserve"> their different purposes and</w:t>
              </w:r>
            </w:ins>
            <w:ins w:id="519" w:author="Sarah Gallacher" w:date="2018-11-26T11:10:00Z">
              <w:r>
                <w:rPr>
                  <w:rFonts w:cstheme="minorHAnsi"/>
                </w:rPr>
                <w:t xml:space="preserve"> that </w:t>
              </w:r>
            </w:ins>
            <w:ins w:id="520" w:author="Sarah Gallacher" w:date="2018-11-26T11:11:00Z">
              <w:r w:rsidR="00630EF2">
                <w:rPr>
                  <w:rFonts w:cstheme="minorHAnsi"/>
                </w:rPr>
                <w:t>depending on the project you may need to use multiple languages</w:t>
              </w:r>
            </w:ins>
            <w:ins w:id="521" w:author="Sarah Gallacher" w:date="2018-11-26T11:10:00Z">
              <w:r>
                <w:rPr>
                  <w:rFonts w:cstheme="minorHAnsi"/>
                </w:rPr>
                <w:t>.</w:t>
              </w:r>
            </w:ins>
            <w:del w:id="522" w:author="Sarah Gallacher" w:date="2018-11-26T10:42:00Z">
              <w:r w:rsidR="001E62A6" w:rsidDel="008A1E3A">
                <w:rPr>
                  <w:rFonts w:cstheme="minorHAnsi"/>
                </w:rPr>
                <w:delText xml:space="preserve"> </w:delText>
              </w:r>
            </w:del>
          </w:p>
          <w:p w14:paraId="0498B07D" w14:textId="669C8E85" w:rsidR="00CD27F1" w:rsidDel="00C46302" w:rsidRDefault="00C46302" w:rsidP="00D13A3D">
            <w:pPr>
              <w:pStyle w:val="NoSpacing"/>
              <w:spacing w:line="276" w:lineRule="auto"/>
              <w:rPr>
                <w:del w:id="523" w:author="Sarah Gallacher" w:date="2018-11-26T10:48:00Z"/>
                <w:rFonts w:cstheme="minorHAnsi"/>
              </w:rPr>
            </w:pPr>
            <w:del w:id="524" w:author="Sarah Gallacher" w:date="2018-11-26T10:52:00Z">
              <w:r w:rsidDel="000B0193">
                <w:rPr>
                  <w:rFonts w:cstheme="minorHAnsi"/>
                </w:rPr>
                <w:delText xml:space="preserve"> and </w:delText>
              </w:r>
              <w:r w:rsidR="001E62A6" w:rsidDel="000B0193">
                <w:rPr>
                  <w:rFonts w:cstheme="minorHAnsi"/>
                </w:rPr>
                <w:delText xml:space="preserve">how </w:delText>
              </w:r>
            </w:del>
            <w:del w:id="525" w:author="Sarah Gallacher" w:date="2018-11-26T10:47:00Z">
              <w:r w:rsidR="001E62A6" w:rsidDel="00C46302">
                <w:rPr>
                  <w:rFonts w:cstheme="minorHAnsi"/>
                </w:rPr>
                <w:delText>you can</w:delText>
              </w:r>
            </w:del>
            <w:del w:id="526" w:author="Sarah Gallacher" w:date="2018-11-26T10:52:00Z">
              <w:r w:rsidR="001E62A6" w:rsidDel="000B0193">
                <w:rPr>
                  <w:rFonts w:cstheme="minorHAnsi"/>
                </w:rPr>
                <w:delText xml:space="preserve"> write code</w:delText>
              </w:r>
            </w:del>
            <w:del w:id="527" w:author="Sarah Gallacher" w:date="2018-11-26T10:48:00Z">
              <w:r w:rsidR="001E62A6" w:rsidDel="00C46302">
                <w:rPr>
                  <w:rFonts w:cstheme="minorHAnsi"/>
                </w:rPr>
                <w:delText xml:space="preserve">, the </w:delText>
              </w:r>
            </w:del>
            <w:del w:id="528" w:author="Sarah Gallacher" w:date="2018-11-26T10:52:00Z">
              <w:r w:rsidR="001E62A6" w:rsidDel="000B0193">
                <w:rPr>
                  <w:rFonts w:cstheme="minorHAnsi"/>
                </w:rPr>
                <w:delText>differences between a text editor and a</w:delText>
              </w:r>
            </w:del>
            <w:del w:id="529" w:author="Sarah Gallacher" w:date="2018-11-26T10:42:00Z">
              <w:r w:rsidR="001E62A6" w:rsidDel="008A1E3A">
                <w:rPr>
                  <w:rFonts w:cstheme="minorHAnsi"/>
                </w:rPr>
                <w:delText xml:space="preserve"> digital environment</w:delText>
              </w:r>
            </w:del>
            <w:del w:id="530" w:author="Sarah Gallacher" w:date="2018-11-26T10:52:00Z">
              <w:r w:rsidR="001E62A6" w:rsidDel="000B0193">
                <w:rPr>
                  <w:rFonts w:cstheme="minorHAnsi"/>
                </w:rPr>
                <w:delText>.</w:delText>
              </w:r>
            </w:del>
          </w:p>
          <w:p w14:paraId="16445DF4" w14:textId="366FD201" w:rsidR="001E62A6" w:rsidDel="00C46302" w:rsidRDefault="006876A3" w:rsidP="00D13A3D">
            <w:pPr>
              <w:pStyle w:val="NoSpacing"/>
              <w:spacing w:line="276" w:lineRule="auto"/>
              <w:rPr>
                <w:del w:id="531" w:author="Sarah Gallacher" w:date="2018-11-26T10:49:00Z"/>
                <w:rFonts w:cstheme="minorHAnsi"/>
              </w:rPr>
            </w:pPr>
            <w:del w:id="532" w:author="Sarah Gallacher" w:date="2018-11-26T10:52:00Z">
              <w:r w:rsidDel="000B0193">
                <w:rPr>
                  <w:rFonts w:cstheme="minorHAnsi"/>
                </w:rPr>
                <w:delText xml:space="preserve">Point out that </w:delText>
              </w:r>
            </w:del>
            <w:del w:id="533" w:author="Sarah Gallacher" w:date="2018-11-26T10:48:00Z">
              <w:r w:rsidDel="00C46302">
                <w:rPr>
                  <w:rFonts w:cstheme="minorHAnsi"/>
                </w:rPr>
                <w:delText>a digital</w:delText>
              </w:r>
              <w:r w:rsidR="001E62A6" w:rsidDel="00C46302">
                <w:rPr>
                  <w:rFonts w:cstheme="minorHAnsi"/>
                </w:rPr>
                <w:delText xml:space="preserve"> environment</w:delText>
              </w:r>
            </w:del>
            <w:del w:id="534" w:author="Sarah Gallacher" w:date="2018-11-26T10:52:00Z">
              <w:r w:rsidR="001E62A6" w:rsidDel="000B0193">
                <w:rPr>
                  <w:rFonts w:cstheme="minorHAnsi"/>
                </w:rPr>
                <w:delText xml:space="preserve"> will pick up mistakes</w:delText>
              </w:r>
            </w:del>
            <w:del w:id="535" w:author="Sarah Gallacher" w:date="2018-11-26T10:48:00Z">
              <w:r w:rsidR="001E62A6" w:rsidDel="00C46302">
                <w:rPr>
                  <w:rFonts w:cstheme="minorHAnsi"/>
                </w:rPr>
                <w:delText xml:space="preserve"> –</w:delText>
              </w:r>
            </w:del>
            <w:del w:id="536" w:author="Sarah Gallacher" w:date="2018-11-26T10:51:00Z">
              <w:r w:rsidR="001E62A6" w:rsidDel="000B0193">
                <w:rPr>
                  <w:rFonts w:cstheme="minorHAnsi"/>
                </w:rPr>
                <w:delText xml:space="preserve"> </w:delText>
              </w:r>
            </w:del>
            <w:del w:id="537" w:author="Sarah Gallacher" w:date="2018-11-26T10:49:00Z">
              <w:r w:rsidR="001E62A6" w:rsidDel="00C46302">
                <w:rPr>
                  <w:rFonts w:cstheme="minorHAnsi"/>
                </w:rPr>
                <w:delText>understand what they are writing, understand where the mistakes are, allow developers to collaborate</w:delText>
              </w:r>
              <w:r w:rsidDel="00C46302">
                <w:rPr>
                  <w:rFonts w:cstheme="minorHAnsi"/>
                </w:rPr>
                <w:delText>.</w:delText>
              </w:r>
            </w:del>
          </w:p>
          <w:p w14:paraId="055D1E9C" w14:textId="7AD82F13" w:rsidR="00C46302" w:rsidDel="000B0193" w:rsidRDefault="00C46302" w:rsidP="00D13A3D">
            <w:pPr>
              <w:pStyle w:val="NoSpacing"/>
              <w:spacing w:line="276" w:lineRule="auto"/>
              <w:rPr>
                <w:del w:id="538" w:author="Sarah Gallacher" w:date="2018-11-26T10:52:00Z"/>
                <w:rFonts w:cstheme="minorHAnsi"/>
              </w:rPr>
            </w:pPr>
          </w:p>
          <w:p w14:paraId="27F20206" w14:textId="2551E537" w:rsidR="00D231D9" w:rsidDel="000B0193" w:rsidRDefault="00D231D9" w:rsidP="00D13A3D">
            <w:pPr>
              <w:pStyle w:val="NoSpacing"/>
              <w:spacing w:line="276" w:lineRule="auto"/>
              <w:rPr>
                <w:del w:id="539" w:author="Sarah Gallacher" w:date="2018-11-26T10:52:00Z"/>
                <w:rFonts w:cstheme="minorHAnsi"/>
              </w:rPr>
            </w:pPr>
            <w:del w:id="540" w:author="Sarah Gallacher" w:date="2018-11-26T10:42:00Z">
              <w:r w:rsidDel="008A1E3A">
                <w:rPr>
                  <w:rFonts w:cstheme="minorHAnsi"/>
                </w:rPr>
                <w:delText>INTRODUCE what an IDE is</w:delText>
              </w:r>
            </w:del>
            <w:del w:id="541" w:author="Sarah Gallacher" w:date="2018-11-26T10:52:00Z">
              <w:r w:rsidDel="000B0193">
                <w:rPr>
                  <w:rFonts w:cstheme="minorHAnsi"/>
                </w:rPr>
                <w:delText>, How to write simple code (Python) and Version Control Systems (VCS)</w:delText>
              </w:r>
            </w:del>
          </w:p>
          <w:p w14:paraId="2EB3BF90" w14:textId="30D43B04" w:rsidR="00D231D9" w:rsidDel="000B0193" w:rsidRDefault="00D231D9" w:rsidP="00D13A3D">
            <w:pPr>
              <w:pStyle w:val="NoSpacing"/>
              <w:spacing w:line="276" w:lineRule="auto"/>
              <w:rPr>
                <w:del w:id="542" w:author="Sarah Gallacher" w:date="2018-11-26T10:52:00Z"/>
                <w:rFonts w:cstheme="minorHAnsi"/>
              </w:rPr>
            </w:pPr>
            <w:del w:id="543" w:author="Sarah Gallacher" w:date="2018-11-26T10:52:00Z">
              <w:r w:rsidDel="000B0193">
                <w:rPr>
                  <w:rFonts w:cstheme="minorHAnsi"/>
                </w:rPr>
                <w:delText>Share examples of where it went wrong - Jenkins</w:delText>
              </w:r>
            </w:del>
          </w:p>
          <w:p w14:paraId="67B62632" w14:textId="7669C981" w:rsidR="00D231D9" w:rsidDel="000B0193" w:rsidRDefault="00D231D9" w:rsidP="00D13A3D">
            <w:pPr>
              <w:pStyle w:val="NoSpacing"/>
              <w:spacing w:line="276" w:lineRule="auto"/>
              <w:rPr>
                <w:del w:id="544" w:author="Sarah Gallacher" w:date="2018-11-26T10:52:00Z"/>
                <w:rFonts w:cstheme="minorHAnsi"/>
              </w:rPr>
            </w:pPr>
            <w:del w:id="545" w:author="Sarah Gallacher" w:date="2018-11-26T10:52:00Z">
              <w:r w:rsidDel="000B0193">
                <w:rPr>
                  <w:rFonts w:cstheme="minorHAnsi"/>
                </w:rPr>
                <w:delText>EXPLAIN what a development environment</w:delText>
              </w:r>
            </w:del>
          </w:p>
          <w:p w14:paraId="4784FB4A" w14:textId="10A6BD3A" w:rsidR="00D231D9" w:rsidRPr="00CD27F1" w:rsidRDefault="00D231D9">
            <w:pPr>
              <w:pStyle w:val="NoSpacing"/>
              <w:spacing w:line="276" w:lineRule="auto"/>
              <w:rPr>
                <w:rFonts w:cstheme="minorHAnsi"/>
              </w:rPr>
            </w:pPr>
          </w:p>
        </w:tc>
        <w:tc>
          <w:tcPr>
            <w:tcW w:w="979" w:type="pct"/>
            <w:tcPrChange w:id="546" w:author="Sarah Gallacher" w:date="2018-11-26T11:34:00Z">
              <w:tcPr>
                <w:tcW w:w="476" w:type="pct"/>
              </w:tcPr>
            </w:tcPrChange>
          </w:tcPr>
          <w:p w14:paraId="53A90E7D" w14:textId="39737552" w:rsidR="00D13A3D" w:rsidRPr="0052256F" w:rsidRDefault="00D13A3D" w:rsidP="00D13A3D">
            <w:pPr>
              <w:pStyle w:val="NoSpacing"/>
              <w:spacing w:line="276" w:lineRule="auto"/>
              <w:jc w:val="center"/>
              <w:rPr>
                <w:rFonts w:cstheme="minorHAnsi"/>
              </w:rPr>
            </w:pPr>
          </w:p>
        </w:tc>
      </w:tr>
      <w:tr w:rsidR="00D13A3D" w:rsidRPr="0052256F" w14:paraId="634AEC28" w14:textId="77777777" w:rsidTr="00626810">
        <w:trPr>
          <w:cantSplit/>
          <w:trHeight w:val="431"/>
          <w:trPrChange w:id="547" w:author="Sarah Gallacher" w:date="2018-11-26T11:34:00Z">
            <w:trPr>
              <w:cantSplit/>
              <w:trHeight w:val="431"/>
            </w:trPr>
          </w:trPrChange>
        </w:trPr>
        <w:tc>
          <w:tcPr>
            <w:tcW w:w="532" w:type="pct"/>
            <w:tcPrChange w:id="548" w:author="Sarah Gallacher" w:date="2018-11-26T11:34:00Z">
              <w:tcPr>
                <w:tcW w:w="532" w:type="pct"/>
              </w:tcPr>
            </w:tcPrChange>
          </w:tcPr>
          <w:p w14:paraId="16CDE747" w14:textId="1DDD6060" w:rsidR="00D13A3D" w:rsidRPr="0052256F" w:rsidRDefault="00DA363A" w:rsidP="00D13A3D">
            <w:pPr>
              <w:jc w:val="center"/>
              <w:rPr>
                <w:rFonts w:cstheme="minorHAnsi"/>
              </w:rPr>
            </w:pPr>
            <w:ins w:id="549" w:author="Aidan Parkinson" w:date="2018-11-29T16:44:00Z">
              <w:r>
                <w:rPr>
                  <w:rFonts w:cstheme="minorHAnsi"/>
                </w:rPr>
                <w:lastRenderedPageBreak/>
                <w:t>09:</w:t>
              </w:r>
            </w:ins>
            <w:ins w:id="550" w:author="Aidan Parkinson" w:date="2019-05-23T15:49:00Z">
              <w:r w:rsidR="008A4F7D">
                <w:rPr>
                  <w:rFonts w:cstheme="minorHAnsi"/>
                </w:rPr>
                <w:t>40</w:t>
              </w:r>
            </w:ins>
          </w:p>
        </w:tc>
        <w:tc>
          <w:tcPr>
            <w:tcW w:w="387" w:type="pct"/>
            <w:tcPrChange w:id="551" w:author="Sarah Gallacher" w:date="2018-11-26T11:34:00Z">
              <w:tcPr>
                <w:tcW w:w="387" w:type="pct"/>
              </w:tcPr>
            </w:tcPrChange>
          </w:tcPr>
          <w:p w14:paraId="742E5393" w14:textId="4B9D4784" w:rsidR="00D13A3D" w:rsidRPr="0052256F" w:rsidRDefault="005378BA" w:rsidP="00D13A3D">
            <w:pPr>
              <w:pStyle w:val="NoSpacing"/>
              <w:spacing w:line="276" w:lineRule="auto"/>
              <w:jc w:val="center"/>
              <w:rPr>
                <w:rFonts w:cstheme="minorHAnsi"/>
              </w:rPr>
            </w:pPr>
            <w:ins w:id="552" w:author="Aidan Parkinson" w:date="2018-11-29T16:35:00Z">
              <w:del w:id="553" w:author="Aidan Parkinson [2]" w:date="2019-01-30T15:58:00Z">
                <w:r w:rsidDel="00BA507C">
                  <w:rPr>
                    <w:rFonts w:cstheme="minorHAnsi"/>
                  </w:rPr>
                  <w:delText>20</w:delText>
                </w:r>
              </w:del>
            </w:ins>
            <w:ins w:id="554" w:author="Aidan Parkinson [2]" w:date="2019-01-30T15:58:00Z">
              <w:r w:rsidR="00BA507C">
                <w:rPr>
                  <w:rFonts w:cstheme="minorHAnsi"/>
                </w:rPr>
                <w:t>40</w:t>
              </w:r>
            </w:ins>
            <w:ins w:id="555" w:author="Aidan Parkinson" w:date="2018-11-29T16:34:00Z">
              <w:r>
                <w:rPr>
                  <w:rFonts w:cstheme="minorHAnsi"/>
                </w:rPr>
                <w:t xml:space="preserve"> mins</w:t>
              </w:r>
            </w:ins>
          </w:p>
        </w:tc>
        <w:tc>
          <w:tcPr>
            <w:tcW w:w="630" w:type="pct"/>
            <w:tcPrChange w:id="556" w:author="Sarah Gallacher" w:date="2018-11-26T11:34:00Z">
              <w:tcPr>
                <w:tcW w:w="1361" w:type="pct"/>
              </w:tcPr>
            </w:tcPrChange>
          </w:tcPr>
          <w:p w14:paraId="304924DE" w14:textId="04357E3E" w:rsidR="00D13A3D" w:rsidRPr="0052256F" w:rsidRDefault="002537FC" w:rsidP="001C1A51">
            <w:pPr>
              <w:pStyle w:val="NoSpacing"/>
              <w:jc w:val="center"/>
            </w:pPr>
            <w:del w:id="557" w:author="Aidan Parkinson" w:date="2018-11-29T16:22:00Z">
              <w:r w:rsidDel="001E3C6C">
                <w:delText>Integrated</w:delText>
              </w:r>
              <w:r w:rsidR="00D231D9" w:rsidDel="001E3C6C">
                <w:delText xml:space="preserve"> Development </w:delText>
              </w:r>
              <w:r w:rsidDel="001E3C6C">
                <w:delText>Environment</w:delText>
              </w:r>
            </w:del>
            <w:ins w:id="558" w:author="Aidan Parkinson" w:date="2018-11-29T16:22:00Z">
              <w:r w:rsidR="001E3C6C">
                <w:t>Syntax highlighting</w:t>
              </w:r>
            </w:ins>
            <w:ins w:id="559" w:author="Aidan Parkinson" w:date="2018-11-29T16:23:00Z">
              <w:r w:rsidR="001E3C6C">
                <w:t xml:space="preserve"> and debugging</w:t>
              </w:r>
            </w:ins>
          </w:p>
        </w:tc>
        <w:tc>
          <w:tcPr>
            <w:tcW w:w="2472" w:type="pct"/>
            <w:tcPrChange w:id="560" w:author="Sarah Gallacher" w:date="2018-11-26T11:34:00Z">
              <w:tcPr>
                <w:tcW w:w="2244" w:type="pct"/>
              </w:tcPr>
            </w:tcPrChange>
          </w:tcPr>
          <w:p w14:paraId="382B096D" w14:textId="31BC30B8" w:rsidR="00E77B1E" w:rsidRDefault="00E77B1E" w:rsidP="000B0193">
            <w:pPr>
              <w:pStyle w:val="NoSpacing"/>
              <w:spacing w:line="276" w:lineRule="auto"/>
              <w:rPr>
                <w:ins w:id="561" w:author="Aidan Parkinson" w:date="2019-04-26T10:07:00Z"/>
                <w:rFonts w:cstheme="minorHAnsi"/>
              </w:rPr>
            </w:pPr>
            <w:ins w:id="562" w:author="Aidan Parkinson" w:date="2019-04-26T10:07:00Z">
              <w:r>
                <w:rPr>
                  <w:rFonts w:cstheme="minorHAnsi"/>
                </w:rPr>
                <w:t>TRAINER to demonstrate example of Python code written incorrectly in Notepad with no error checking, and then same code written incorrectly in Atom where errors are highlighted.</w:t>
              </w:r>
            </w:ins>
          </w:p>
          <w:p w14:paraId="5D691DA8" w14:textId="77777777" w:rsidR="00E77B1E" w:rsidRDefault="00E77B1E" w:rsidP="000B0193">
            <w:pPr>
              <w:pStyle w:val="NoSpacing"/>
              <w:spacing w:line="276" w:lineRule="auto"/>
              <w:rPr>
                <w:ins w:id="563" w:author="Aidan Parkinson" w:date="2019-04-26T10:07:00Z"/>
                <w:rFonts w:cstheme="minorHAnsi"/>
              </w:rPr>
            </w:pPr>
          </w:p>
          <w:p w14:paraId="252F6F74" w14:textId="6615624D" w:rsidR="009E358D" w:rsidRDefault="000B0193" w:rsidP="000B0193">
            <w:pPr>
              <w:pStyle w:val="NoSpacing"/>
              <w:spacing w:line="276" w:lineRule="auto"/>
              <w:rPr>
                <w:ins w:id="564" w:author="Sarah Gallacher" w:date="2018-11-26T11:19:00Z"/>
                <w:rFonts w:cstheme="minorHAnsi"/>
              </w:rPr>
            </w:pPr>
            <w:ins w:id="565" w:author="Sarah Gallacher" w:date="2018-11-26T10:52:00Z">
              <w:r>
                <w:rPr>
                  <w:rFonts w:cstheme="minorHAnsi"/>
                </w:rPr>
                <w:t xml:space="preserve">INTRODUCE what an IDE is and how IDEs help developers write code. </w:t>
              </w:r>
            </w:ins>
            <w:ins w:id="566" w:author="Sarah Gallacher" w:date="2018-11-26T11:16:00Z">
              <w:r w:rsidR="009E358D">
                <w:rPr>
                  <w:rFonts w:cstheme="minorHAnsi"/>
                </w:rPr>
                <w:t>Point out that there are different IDEs for different programming languages</w:t>
              </w:r>
            </w:ins>
            <w:ins w:id="567" w:author="Sarah Gallacher" w:date="2018-11-26T11:19:00Z">
              <w:r w:rsidR="009E358D">
                <w:rPr>
                  <w:rFonts w:cstheme="minorHAnsi"/>
                </w:rPr>
                <w:t>.</w:t>
              </w:r>
            </w:ins>
          </w:p>
          <w:p w14:paraId="78E1F335" w14:textId="77777777" w:rsidR="009E358D" w:rsidRDefault="009E358D" w:rsidP="000B0193">
            <w:pPr>
              <w:pStyle w:val="NoSpacing"/>
              <w:spacing w:line="276" w:lineRule="auto"/>
              <w:rPr>
                <w:ins w:id="568" w:author="Sarah Gallacher" w:date="2018-11-26T11:19:00Z"/>
                <w:rFonts w:cstheme="minorHAnsi"/>
              </w:rPr>
            </w:pPr>
          </w:p>
          <w:p w14:paraId="2F429978" w14:textId="2A8E7289" w:rsidR="000B0193" w:rsidRDefault="0006180C" w:rsidP="000B0193">
            <w:pPr>
              <w:pStyle w:val="NoSpacing"/>
              <w:spacing w:line="276" w:lineRule="auto"/>
              <w:rPr>
                <w:ins w:id="569" w:author="Sarah Gallacher" w:date="2018-11-26T10:53:00Z"/>
                <w:rFonts w:cstheme="minorHAnsi"/>
              </w:rPr>
            </w:pPr>
            <w:ins w:id="570" w:author="Sarah Gallacher" w:date="2018-11-26T11:48:00Z">
              <w:r>
                <w:rPr>
                  <w:rFonts w:cstheme="minorHAnsi"/>
                </w:rPr>
                <w:t>EXPLAIN</w:t>
              </w:r>
            </w:ins>
            <w:ins w:id="571" w:author="Sarah Gallacher" w:date="2018-11-26T11:19:00Z">
              <w:r w:rsidR="009E358D">
                <w:rPr>
                  <w:rFonts w:cstheme="minorHAnsi"/>
                </w:rPr>
                <w:t xml:space="preserve"> </w:t>
              </w:r>
            </w:ins>
            <w:ins w:id="572" w:author="Sarah Gallacher" w:date="2018-11-26T11:16:00Z">
              <w:r w:rsidR="009E358D">
                <w:rPr>
                  <w:rFonts w:cstheme="minorHAnsi"/>
                </w:rPr>
                <w:t>that an IDE will understand what code is being written and is able to pick up mistakes and suggest how to complete code segments.</w:t>
              </w:r>
            </w:ins>
          </w:p>
          <w:p w14:paraId="3B84CA47" w14:textId="631E71BD" w:rsidR="000B0193" w:rsidRDefault="000B0193" w:rsidP="000B0193">
            <w:pPr>
              <w:pStyle w:val="NoSpacing"/>
              <w:spacing w:line="276" w:lineRule="auto"/>
              <w:rPr>
                <w:ins w:id="573" w:author="Sarah Gallacher" w:date="2018-11-26T11:15:00Z"/>
                <w:rFonts w:cstheme="minorHAnsi"/>
              </w:rPr>
            </w:pPr>
          </w:p>
          <w:p w14:paraId="42443AD9" w14:textId="62F4BFEA" w:rsidR="000B0193" w:rsidDel="003151D1" w:rsidRDefault="0006180C" w:rsidP="000B0193">
            <w:pPr>
              <w:pStyle w:val="NoSpacing"/>
              <w:spacing w:line="276" w:lineRule="auto"/>
              <w:rPr>
                <w:del w:id="574" w:author="Aidan Parkinson [2]" w:date="2019-01-30T11:49:00Z"/>
                <w:rFonts w:cstheme="minorHAnsi"/>
              </w:rPr>
            </w:pPr>
            <w:ins w:id="575" w:author="Sarah Gallacher" w:date="2018-11-26T11:48:00Z">
              <w:r>
                <w:rPr>
                  <w:rFonts w:cstheme="minorHAnsi"/>
                </w:rPr>
                <w:t>STATE</w:t>
              </w:r>
            </w:ins>
            <w:ins w:id="576" w:author="Sarah Gallacher" w:date="2018-11-26T11:15:00Z">
              <w:r w:rsidR="009E358D">
                <w:rPr>
                  <w:rFonts w:cstheme="minorHAnsi"/>
                </w:rPr>
                <w:t xml:space="preserve"> that today we will be using </w:t>
              </w:r>
              <w:del w:id="577" w:author="Aidan Parkinson [2]" w:date="2019-01-30T11:48:00Z">
                <w:r w:rsidR="009E358D" w:rsidDel="003151D1">
                  <w:rPr>
                    <w:rFonts w:cstheme="minorHAnsi"/>
                  </w:rPr>
                  <w:delText>IntelliJ</w:delText>
                </w:r>
              </w:del>
            </w:ins>
            <w:ins w:id="578" w:author="Aidan Parkinson [2]" w:date="2019-01-30T11:48:00Z">
              <w:r w:rsidR="003151D1">
                <w:rPr>
                  <w:rFonts w:cstheme="minorHAnsi"/>
                </w:rPr>
                <w:t>Atom</w:t>
              </w:r>
            </w:ins>
            <w:ins w:id="579" w:author="Sarah Gallacher" w:date="2018-11-26T11:15:00Z">
              <w:r w:rsidR="009E358D">
                <w:rPr>
                  <w:rFonts w:cstheme="minorHAnsi"/>
                </w:rPr>
                <w:t xml:space="preserve"> as our IDE</w:t>
              </w:r>
            </w:ins>
            <w:ins w:id="580" w:author="Sarah Gallacher" w:date="2018-11-26T10:52:00Z">
              <w:r w:rsidR="009E358D">
                <w:rPr>
                  <w:rFonts w:cstheme="minorHAnsi"/>
                </w:rPr>
                <w:t xml:space="preserve"> and give brief overview</w:t>
              </w:r>
              <w:del w:id="581" w:author="Aidan Parkinson [2]" w:date="2019-01-30T11:48:00Z">
                <w:r w:rsidR="009E358D" w:rsidDel="003151D1">
                  <w:rPr>
                    <w:rFonts w:cstheme="minorHAnsi"/>
                  </w:rPr>
                  <w:delText xml:space="preserve"> of IntelliJ</w:delText>
                </w:r>
              </w:del>
              <w:r w:rsidR="009E358D">
                <w:rPr>
                  <w:rFonts w:cstheme="minorHAnsi"/>
                </w:rPr>
                <w:t>.</w:t>
              </w:r>
            </w:ins>
          </w:p>
          <w:p w14:paraId="62735141" w14:textId="7D0119A7" w:rsidR="003151D1" w:rsidRDefault="003151D1" w:rsidP="000B0193">
            <w:pPr>
              <w:pStyle w:val="NoSpacing"/>
              <w:spacing w:line="276" w:lineRule="auto"/>
              <w:rPr>
                <w:ins w:id="582" w:author="Aidan Parkinson [2]" w:date="2019-01-30T11:49:00Z"/>
                <w:rFonts w:cstheme="minorHAnsi"/>
              </w:rPr>
            </w:pPr>
          </w:p>
          <w:p w14:paraId="2744DCB5" w14:textId="77777777" w:rsidR="003151D1" w:rsidRDefault="003151D1" w:rsidP="000B0193">
            <w:pPr>
              <w:pStyle w:val="NoSpacing"/>
              <w:spacing w:line="276" w:lineRule="auto"/>
              <w:rPr>
                <w:ins w:id="583" w:author="Aidan Parkinson [2]" w:date="2019-01-30T11:49:00Z"/>
                <w:rFonts w:cstheme="minorHAnsi"/>
              </w:rPr>
            </w:pPr>
          </w:p>
          <w:p w14:paraId="3D1DA07C" w14:textId="0974F9EE" w:rsidR="003151D1" w:rsidRDefault="003151D1" w:rsidP="000B0193">
            <w:pPr>
              <w:pStyle w:val="NoSpacing"/>
              <w:spacing w:line="276" w:lineRule="auto"/>
              <w:rPr>
                <w:ins w:id="584" w:author="Aidan Parkinson [2]" w:date="2019-01-30T11:48:00Z"/>
                <w:rFonts w:cstheme="minorHAnsi"/>
              </w:rPr>
            </w:pPr>
            <w:ins w:id="585" w:author="Aidan Parkinson [2]" w:date="2019-01-30T11:49:00Z">
              <w:r>
                <w:rPr>
                  <w:rFonts w:cstheme="minorHAnsi"/>
                </w:rPr>
                <w:t>ACTIVITY – everyone to install Git, Python, Atom and Putty</w:t>
              </w:r>
            </w:ins>
            <w:ins w:id="586" w:author="Aidan Parkinson [2]" w:date="2019-01-30T11:50:00Z">
              <w:r>
                <w:rPr>
                  <w:rFonts w:cstheme="minorHAnsi"/>
                </w:rPr>
                <w:t xml:space="preserve"> if they haven’t already</w:t>
              </w:r>
            </w:ins>
            <w:ins w:id="587" w:author="Aidan Parkinson [2]" w:date="2019-01-30T11:49:00Z">
              <w:r>
                <w:rPr>
                  <w:rFonts w:cstheme="minorHAnsi"/>
                </w:rPr>
                <w:t>.</w:t>
              </w:r>
            </w:ins>
            <w:r>
              <w:rPr>
                <w:rFonts w:cstheme="minorHAnsi"/>
              </w:rPr>
              <w:t xml:space="preserve"> </w:t>
            </w:r>
            <w:ins w:id="588" w:author="Aidan Parkinson [2]" w:date="2019-01-30T11:50:00Z">
              <w:r>
                <w:rPr>
                  <w:rFonts w:cstheme="minorHAnsi"/>
                </w:rPr>
                <w:t>Set-up Python language support for Atom-IDE</w:t>
              </w:r>
            </w:ins>
            <w:ins w:id="589" w:author="Aidan Parkinson [2]" w:date="2019-01-30T11:59:00Z">
              <w:r w:rsidR="000E5F60">
                <w:rPr>
                  <w:rFonts w:cstheme="minorHAnsi"/>
                </w:rPr>
                <w:t xml:space="preserve">, followed by HTML language support and </w:t>
              </w:r>
              <w:proofErr w:type="spellStart"/>
              <w:r w:rsidR="000E5F60">
                <w:rPr>
                  <w:rFonts w:cstheme="minorHAnsi"/>
                </w:rPr>
                <w:t>Jupyter</w:t>
              </w:r>
              <w:proofErr w:type="spellEnd"/>
              <w:r w:rsidR="000E5F60">
                <w:rPr>
                  <w:rFonts w:cstheme="minorHAnsi"/>
                </w:rPr>
                <w:t xml:space="preserve"> Notebook</w:t>
              </w:r>
            </w:ins>
            <w:ins w:id="590" w:author="Aidan Parkinson [2]" w:date="2019-01-30T12:00:00Z">
              <w:r w:rsidR="000E5F60">
                <w:rPr>
                  <w:rFonts w:cstheme="minorHAnsi"/>
                </w:rPr>
                <w:t xml:space="preserve"> file support</w:t>
              </w:r>
            </w:ins>
            <w:ins w:id="591" w:author="Aidan Parkinson [2]" w:date="2019-01-30T11:50:00Z">
              <w:r>
                <w:rPr>
                  <w:rFonts w:cstheme="minorHAnsi"/>
                </w:rPr>
                <w:t>.</w:t>
              </w:r>
            </w:ins>
            <w:ins w:id="592" w:author="Aidan Parkinson [2]" w:date="2019-01-30T15:58:00Z">
              <w:r w:rsidR="00BA507C">
                <w:rPr>
                  <w:rFonts w:cstheme="minorHAnsi"/>
                </w:rPr>
                <w:t xml:space="preserve"> – 15 minutes</w:t>
              </w:r>
            </w:ins>
          </w:p>
          <w:p w14:paraId="5D335669" w14:textId="77777777" w:rsidR="003151D1" w:rsidRDefault="003151D1" w:rsidP="000B0193">
            <w:pPr>
              <w:pStyle w:val="NoSpacing"/>
              <w:spacing w:line="276" w:lineRule="auto"/>
              <w:rPr>
                <w:ins w:id="593" w:author="Sarah Gallacher" w:date="2018-11-26T11:19:00Z"/>
                <w:rFonts w:cstheme="minorHAnsi"/>
              </w:rPr>
            </w:pPr>
          </w:p>
          <w:p w14:paraId="127621E0" w14:textId="3C409FBD" w:rsidR="009E358D" w:rsidRDefault="009E358D" w:rsidP="000B0193">
            <w:pPr>
              <w:pStyle w:val="NoSpacing"/>
              <w:spacing w:line="276" w:lineRule="auto"/>
              <w:rPr>
                <w:ins w:id="594" w:author="Sarah Gallacher" w:date="2018-11-26T11:21:00Z"/>
                <w:rFonts w:cstheme="minorHAnsi"/>
              </w:rPr>
            </w:pPr>
            <w:ins w:id="595" w:author="Sarah Gallacher" w:date="2018-11-26T11:19:00Z">
              <w:r>
                <w:rPr>
                  <w:rFonts w:cstheme="minorHAnsi"/>
                </w:rPr>
                <w:t xml:space="preserve">ACTIVITY – everyone to open </w:t>
              </w:r>
              <w:del w:id="596" w:author="Aidan Parkinson [2]" w:date="2019-01-30T11:53:00Z">
                <w:r w:rsidDel="003151D1">
                  <w:rPr>
                    <w:rFonts w:cstheme="minorHAnsi"/>
                  </w:rPr>
                  <w:delText>IntelliJ</w:delText>
                </w:r>
              </w:del>
            </w:ins>
            <w:ins w:id="597" w:author="Aidan Parkinson [2]" w:date="2019-01-30T11:53:00Z">
              <w:r w:rsidR="003151D1">
                <w:rPr>
                  <w:rFonts w:cstheme="minorHAnsi"/>
                </w:rPr>
                <w:t>Atom</w:t>
              </w:r>
            </w:ins>
            <w:ins w:id="598" w:author="Sarah Gallacher" w:date="2018-11-26T11:19:00Z">
              <w:r>
                <w:rPr>
                  <w:rFonts w:cstheme="minorHAnsi"/>
                </w:rPr>
                <w:t xml:space="preserve"> and </w:t>
              </w:r>
            </w:ins>
            <w:ins w:id="599" w:author="Sarah Gallacher" w:date="2018-11-26T11:20:00Z">
              <w:r>
                <w:rPr>
                  <w:rFonts w:cstheme="minorHAnsi"/>
                </w:rPr>
                <w:t xml:space="preserve">follow trainer instructions to </w:t>
              </w:r>
            </w:ins>
            <w:ins w:id="600" w:author="Sarah Gallacher" w:date="2018-11-26T11:19:00Z">
              <w:r>
                <w:rPr>
                  <w:rFonts w:cstheme="minorHAnsi"/>
                </w:rPr>
                <w:t>explore the main parts of the UI</w:t>
              </w:r>
            </w:ins>
            <w:ins w:id="601" w:author="Sarah Gallacher" w:date="2018-11-26T11:20:00Z">
              <w:r>
                <w:rPr>
                  <w:rFonts w:cstheme="minorHAnsi"/>
                </w:rPr>
                <w:t xml:space="preserve"> together as a class</w:t>
              </w:r>
            </w:ins>
            <w:ins w:id="602" w:author="Sarah Gallacher" w:date="2018-11-26T11:22:00Z">
              <w:r w:rsidR="008E5351">
                <w:rPr>
                  <w:rFonts w:cstheme="minorHAnsi"/>
                </w:rPr>
                <w:t>.</w:t>
              </w:r>
            </w:ins>
            <w:ins w:id="603" w:author="Sarah Gallacher" w:date="2018-11-26T11:37:00Z">
              <w:r w:rsidR="00EC718A">
                <w:rPr>
                  <w:rFonts w:cstheme="minorHAnsi"/>
                </w:rPr>
                <w:t xml:space="preserve"> (</w:t>
              </w:r>
            </w:ins>
            <w:ins w:id="604" w:author="Sarah Gallacher" w:date="2018-11-26T11:42:00Z">
              <w:r w:rsidR="00792E53">
                <w:rPr>
                  <w:rFonts w:cstheme="minorHAnsi"/>
                </w:rPr>
                <w:t>Live Demo</w:t>
              </w:r>
            </w:ins>
            <w:ins w:id="605" w:author="Sarah Gallacher" w:date="2018-11-26T11:37:00Z">
              <w:r w:rsidR="00EC718A">
                <w:rPr>
                  <w:rFonts w:cstheme="minorHAnsi"/>
                </w:rPr>
                <w:t>) 5 mins</w:t>
              </w:r>
            </w:ins>
            <w:ins w:id="606" w:author="Aidan Parkinson [2]" w:date="2019-01-30T11:53:00Z">
              <w:r w:rsidR="003151D1">
                <w:rPr>
                  <w:rFonts w:cstheme="minorHAnsi"/>
                </w:rPr>
                <w:t>. Trainer to introduce project folder, file management, file</w:t>
              </w:r>
            </w:ins>
            <w:ins w:id="607" w:author="Aidan Parkinson [2]" w:date="2019-01-30T11:55:00Z">
              <w:r w:rsidR="003151D1">
                <w:rPr>
                  <w:rFonts w:cstheme="minorHAnsi"/>
                </w:rPr>
                <w:t xml:space="preserve"> and terminal</w:t>
              </w:r>
            </w:ins>
            <w:ins w:id="608" w:author="Aidan Parkinson [2]" w:date="2019-01-30T11:53:00Z">
              <w:r w:rsidR="003151D1">
                <w:rPr>
                  <w:rFonts w:cstheme="minorHAnsi"/>
                </w:rPr>
                <w:t xml:space="preserve"> views.</w:t>
              </w:r>
            </w:ins>
          </w:p>
          <w:p w14:paraId="79918EFD" w14:textId="6027819C" w:rsidR="008E5351" w:rsidRDefault="008E5351" w:rsidP="000B0193">
            <w:pPr>
              <w:pStyle w:val="NoSpacing"/>
              <w:spacing w:line="276" w:lineRule="auto"/>
              <w:rPr>
                <w:ins w:id="609" w:author="Sarah Gallacher" w:date="2018-11-26T11:21:00Z"/>
                <w:rFonts w:cstheme="minorHAnsi"/>
              </w:rPr>
            </w:pPr>
          </w:p>
          <w:p w14:paraId="66A427B2" w14:textId="71A24910" w:rsidR="008E5351" w:rsidDel="00E77B1E" w:rsidRDefault="008E5351" w:rsidP="000B0193">
            <w:pPr>
              <w:pStyle w:val="NoSpacing"/>
              <w:spacing w:line="276" w:lineRule="auto"/>
              <w:rPr>
                <w:ins w:id="610" w:author="Sarah Gallacher" w:date="2018-11-26T10:52:00Z"/>
                <w:del w:id="611" w:author="Aidan Parkinson" w:date="2019-04-26T10:07:00Z"/>
                <w:rFonts w:cstheme="minorHAnsi"/>
              </w:rPr>
            </w:pPr>
            <w:ins w:id="612" w:author="Sarah Gallacher" w:date="2018-11-26T11:21:00Z">
              <w:del w:id="613" w:author="Aidan Parkinson" w:date="2019-04-26T10:07:00Z">
                <w:r w:rsidDel="00E77B1E">
                  <w:rPr>
                    <w:rFonts w:cstheme="minorHAnsi"/>
                  </w:rPr>
                  <w:delText xml:space="preserve">TRAINER to demonstrate example of </w:delText>
                </w:r>
              </w:del>
            </w:ins>
            <w:ins w:id="614" w:author="Sarah Gallacher" w:date="2018-11-26T11:32:00Z">
              <w:del w:id="615" w:author="Aidan Parkinson" w:date="2019-04-26T10:07:00Z">
                <w:r w:rsidR="00626810" w:rsidDel="00E77B1E">
                  <w:rPr>
                    <w:rFonts w:cstheme="minorHAnsi"/>
                  </w:rPr>
                  <w:delText xml:space="preserve">Python </w:delText>
                </w:r>
              </w:del>
            </w:ins>
            <w:ins w:id="616" w:author="Sarah Gallacher" w:date="2018-11-26T11:21:00Z">
              <w:del w:id="617" w:author="Aidan Parkinson" w:date="2019-04-26T10:07:00Z">
                <w:r w:rsidDel="00E77B1E">
                  <w:rPr>
                    <w:rFonts w:cstheme="minorHAnsi"/>
                  </w:rPr>
                  <w:delText>code written incorrectly in Notepad with no error checking, and then same code written incorrectly in IntelliJ</w:delText>
                </w:r>
              </w:del>
            </w:ins>
            <w:ins w:id="618" w:author="Aidan Parkinson [2]" w:date="2019-01-30T11:56:00Z">
              <w:del w:id="619" w:author="Aidan Parkinson" w:date="2019-04-26T10:07:00Z">
                <w:r w:rsidR="003151D1" w:rsidDel="00E77B1E">
                  <w:rPr>
                    <w:rFonts w:cstheme="minorHAnsi"/>
                  </w:rPr>
                  <w:delText>Atom</w:delText>
                </w:r>
              </w:del>
            </w:ins>
            <w:ins w:id="620" w:author="Sarah Gallacher" w:date="2018-11-26T11:21:00Z">
              <w:del w:id="621" w:author="Aidan Parkinson" w:date="2019-04-26T10:07:00Z">
                <w:r w:rsidDel="00E77B1E">
                  <w:rPr>
                    <w:rFonts w:cstheme="minorHAnsi"/>
                  </w:rPr>
                  <w:delText xml:space="preserve"> where error</w:delText>
                </w:r>
              </w:del>
            </w:ins>
            <w:ins w:id="622" w:author="Sarah Gallacher" w:date="2018-11-26T11:32:00Z">
              <w:del w:id="623" w:author="Aidan Parkinson" w:date="2019-04-26T10:07:00Z">
                <w:r w:rsidR="00626810" w:rsidDel="00E77B1E">
                  <w:rPr>
                    <w:rFonts w:cstheme="minorHAnsi"/>
                  </w:rPr>
                  <w:delText>s</w:delText>
                </w:r>
              </w:del>
            </w:ins>
            <w:ins w:id="624" w:author="Sarah Gallacher" w:date="2018-11-26T11:21:00Z">
              <w:del w:id="625" w:author="Aidan Parkinson" w:date="2019-04-26T10:07:00Z">
                <w:r w:rsidR="00626810" w:rsidDel="00E77B1E">
                  <w:rPr>
                    <w:rFonts w:cstheme="minorHAnsi"/>
                  </w:rPr>
                  <w:delText xml:space="preserve"> are</w:delText>
                </w:r>
                <w:r w:rsidDel="00E77B1E">
                  <w:rPr>
                    <w:rFonts w:cstheme="minorHAnsi"/>
                  </w:rPr>
                  <w:delText xml:space="preserve"> highlighted</w:delText>
                </w:r>
              </w:del>
            </w:ins>
            <w:ins w:id="626" w:author="Sarah Gallacher" w:date="2018-11-26T11:22:00Z">
              <w:del w:id="627" w:author="Aidan Parkinson" w:date="2019-04-26T10:07:00Z">
                <w:r w:rsidDel="00E77B1E">
                  <w:rPr>
                    <w:rFonts w:cstheme="minorHAnsi"/>
                  </w:rPr>
                  <w:delText>.</w:delText>
                </w:r>
              </w:del>
            </w:ins>
          </w:p>
          <w:p w14:paraId="4CE449CA" w14:textId="33872836" w:rsidR="001C1A51" w:rsidDel="009E358D" w:rsidRDefault="00D231D9" w:rsidP="00D231D9">
            <w:pPr>
              <w:pStyle w:val="NoSpacing"/>
              <w:spacing w:line="276" w:lineRule="auto"/>
              <w:rPr>
                <w:del w:id="628" w:author="Sarah Gallacher" w:date="2018-11-26T11:15:00Z"/>
                <w:rFonts w:cstheme="minorHAnsi"/>
              </w:rPr>
            </w:pPr>
            <w:del w:id="629" w:author="Sarah Gallacher" w:date="2018-11-26T11:15:00Z">
              <w:r w:rsidDel="009E358D">
                <w:rPr>
                  <w:rFonts w:cstheme="minorHAnsi"/>
                </w:rPr>
                <w:delText>EXPLAIN that today we will be using Intell</w:delText>
              </w:r>
              <w:r w:rsidR="00AB1FCF" w:rsidDel="009E358D">
                <w:rPr>
                  <w:rFonts w:cstheme="minorHAnsi"/>
                </w:rPr>
                <w:delText>i</w:delText>
              </w:r>
              <w:r w:rsidR="004E5C88" w:rsidDel="009E358D">
                <w:rPr>
                  <w:rFonts w:cstheme="minorHAnsi"/>
                </w:rPr>
                <w:delText>J</w:delText>
              </w:r>
              <w:r w:rsidDel="009E358D">
                <w:rPr>
                  <w:rFonts w:cstheme="minorHAnsi"/>
                </w:rPr>
                <w:delText xml:space="preserve"> – this is an IDE and benefits you because it will help pick up problems that Notepad won’t.</w:delText>
              </w:r>
            </w:del>
          </w:p>
          <w:p w14:paraId="4FC92782" w14:textId="55C85658" w:rsidR="00D231D9" w:rsidDel="008E5351" w:rsidRDefault="00D231D9" w:rsidP="00D231D9">
            <w:pPr>
              <w:pStyle w:val="NoSpacing"/>
              <w:spacing w:line="276" w:lineRule="auto"/>
              <w:rPr>
                <w:del w:id="630" w:author="Sarah Gallacher" w:date="2018-11-26T11:22:00Z"/>
                <w:rFonts w:cstheme="minorHAnsi"/>
              </w:rPr>
            </w:pPr>
          </w:p>
          <w:p w14:paraId="45C21F97" w14:textId="3F8F418A" w:rsidR="00D231D9" w:rsidDel="008E5351" w:rsidRDefault="00D231D9" w:rsidP="00D231D9">
            <w:pPr>
              <w:pStyle w:val="NoSpacing"/>
              <w:spacing w:line="276" w:lineRule="auto"/>
              <w:rPr>
                <w:del w:id="631" w:author="Sarah Gallacher" w:date="2018-11-26T11:22:00Z"/>
                <w:rFonts w:cstheme="minorHAnsi"/>
              </w:rPr>
            </w:pPr>
            <w:del w:id="632" w:author="Sarah Gallacher" w:date="2018-11-26T11:22:00Z">
              <w:r w:rsidDel="008E5351">
                <w:rPr>
                  <w:rFonts w:cstheme="minorHAnsi"/>
                </w:rPr>
                <w:delText>Trainer to share an example of a code written incorrectly and how it displays. Show how to fix it</w:delText>
              </w:r>
            </w:del>
          </w:p>
          <w:p w14:paraId="68D9E463" w14:textId="75D22A11" w:rsidR="002537FC" w:rsidDel="008E5351" w:rsidRDefault="002537FC" w:rsidP="00D231D9">
            <w:pPr>
              <w:pStyle w:val="NoSpacing"/>
              <w:spacing w:line="276" w:lineRule="auto"/>
              <w:rPr>
                <w:del w:id="633" w:author="Sarah Gallacher" w:date="2018-11-26T11:22:00Z"/>
                <w:rFonts w:cstheme="minorHAnsi"/>
              </w:rPr>
            </w:pPr>
          </w:p>
          <w:p w14:paraId="011812DF" w14:textId="50E7C998" w:rsidR="002537FC" w:rsidRPr="001C1A51" w:rsidRDefault="002537FC" w:rsidP="00D231D9">
            <w:pPr>
              <w:pStyle w:val="NoSpacing"/>
              <w:spacing w:line="276" w:lineRule="auto"/>
              <w:rPr>
                <w:rFonts w:cstheme="minorHAnsi"/>
              </w:rPr>
            </w:pPr>
            <w:del w:id="634" w:author="Sarah Gallacher" w:date="2018-11-26T11:19:00Z">
              <w:r w:rsidRPr="002537FC" w:rsidDel="009E358D">
                <w:rPr>
                  <w:rFonts w:cstheme="minorHAnsi"/>
                </w:rPr>
                <w:delText>ACTIVITY – Install an Integrated Development Envir</w:delText>
              </w:r>
              <w:r w:rsidDel="009E358D">
                <w:rPr>
                  <w:rFonts w:cstheme="minorHAnsi"/>
                </w:rPr>
                <w:delText xml:space="preserve">onment </w:delText>
              </w:r>
              <w:r w:rsidR="00FC3B02" w:rsidDel="009E358D">
                <w:rPr>
                  <w:rFonts w:cstheme="minorHAnsi"/>
                </w:rPr>
                <w:delText>(Live Demo) 15 mins</w:delText>
              </w:r>
            </w:del>
          </w:p>
        </w:tc>
        <w:tc>
          <w:tcPr>
            <w:tcW w:w="979" w:type="pct"/>
            <w:tcPrChange w:id="635" w:author="Sarah Gallacher" w:date="2018-11-26T11:34:00Z">
              <w:tcPr>
                <w:tcW w:w="476" w:type="pct"/>
              </w:tcPr>
            </w:tcPrChange>
          </w:tcPr>
          <w:p w14:paraId="7827A07F" w14:textId="77777777" w:rsidR="003151D1" w:rsidRDefault="003151D1" w:rsidP="003151D1">
            <w:pPr>
              <w:pStyle w:val="NoSpacing"/>
              <w:numPr>
                <w:ilvl w:val="0"/>
                <w:numId w:val="19"/>
              </w:numPr>
              <w:rPr>
                <w:ins w:id="636" w:author="Aidan Parkinson [2]" w:date="2019-01-30T11:51:00Z"/>
              </w:rPr>
            </w:pPr>
            <w:ins w:id="637" w:author="Aidan Parkinson [2]" w:date="2019-01-30T11:51:00Z">
              <w:r>
                <w:t xml:space="preserve">Git downloads: </w:t>
              </w:r>
              <w:r>
                <w:fldChar w:fldCharType="begin"/>
              </w:r>
              <w:r>
                <w:instrText xml:space="preserve"> HYPERLINK "</w:instrText>
              </w:r>
              <w:r w:rsidRPr="00B03CF0">
                <w:instrText>https://git-scm.com/downloads</w:instrText>
              </w:r>
              <w:r>
                <w:instrText xml:space="preserve">" </w:instrText>
              </w:r>
              <w:r>
                <w:fldChar w:fldCharType="separate"/>
              </w:r>
              <w:r w:rsidRPr="00AB1CE3">
                <w:rPr>
                  <w:rStyle w:val="Hyperlink"/>
                </w:rPr>
                <w:t>https://git-scm.com/downloads</w:t>
              </w:r>
              <w:r>
                <w:fldChar w:fldCharType="end"/>
              </w:r>
            </w:ins>
          </w:p>
          <w:p w14:paraId="23452E56" w14:textId="77777777" w:rsidR="003151D1" w:rsidRDefault="003151D1" w:rsidP="003151D1">
            <w:pPr>
              <w:pStyle w:val="NoSpacing"/>
              <w:numPr>
                <w:ilvl w:val="0"/>
                <w:numId w:val="19"/>
              </w:numPr>
              <w:rPr>
                <w:ins w:id="638" w:author="Aidan Parkinson [2]" w:date="2019-01-30T11:51:00Z"/>
              </w:rPr>
            </w:pPr>
            <w:ins w:id="639" w:author="Aidan Parkinson [2]" w:date="2019-01-30T11:51:00Z">
              <w:r>
                <w:t xml:space="preserve">Python downloads: </w:t>
              </w:r>
              <w:r>
                <w:fldChar w:fldCharType="begin"/>
              </w:r>
              <w:r>
                <w:instrText xml:space="preserve"> HYPERLINK "</w:instrText>
              </w:r>
              <w:r w:rsidRPr="00B03CF0">
                <w:instrText>https://www.python.org/downloads/</w:instrText>
              </w:r>
              <w:r>
                <w:instrText xml:space="preserve">" </w:instrText>
              </w:r>
              <w:r>
                <w:fldChar w:fldCharType="separate"/>
              </w:r>
              <w:r w:rsidRPr="00AB1CE3">
                <w:rPr>
                  <w:rStyle w:val="Hyperlink"/>
                </w:rPr>
                <w:t>https://www.python.org/downloads/</w:t>
              </w:r>
              <w:r>
                <w:fldChar w:fldCharType="end"/>
              </w:r>
            </w:ins>
          </w:p>
          <w:p w14:paraId="500152F3" w14:textId="77777777" w:rsidR="003151D1" w:rsidRDefault="003151D1">
            <w:pPr>
              <w:pStyle w:val="NoSpacing"/>
              <w:numPr>
                <w:ilvl w:val="0"/>
                <w:numId w:val="19"/>
              </w:numPr>
              <w:pPrChange w:id="640" w:author="Aidan Parkinson [2]" w:date="2019-01-30T11:52:00Z">
                <w:pPr>
                  <w:pStyle w:val="NoSpacing"/>
                  <w:spacing w:line="276" w:lineRule="auto"/>
                  <w:jc w:val="center"/>
                </w:pPr>
              </w:pPrChange>
            </w:pPr>
            <w:ins w:id="641" w:author="Aidan Parkinson [2]" w:date="2019-01-30T11:51:00Z">
              <w:r>
                <w:t xml:space="preserve">Atom Text Editor: </w:t>
              </w:r>
              <w:r>
                <w:fldChar w:fldCharType="begin"/>
              </w:r>
              <w:r>
                <w:instrText xml:space="preserve"> HYPERLINK "https://atom.io" </w:instrText>
              </w:r>
              <w:r>
                <w:fldChar w:fldCharType="separate"/>
              </w:r>
              <w:r w:rsidRPr="0079541D">
                <w:rPr>
                  <w:rStyle w:val="Hyperlink"/>
                </w:rPr>
                <w:t>https://atom.io</w:t>
              </w:r>
              <w:r>
                <w:fldChar w:fldCharType="end"/>
              </w:r>
            </w:ins>
          </w:p>
          <w:p w14:paraId="32F4DC73" w14:textId="67735E9B" w:rsidR="003151D1" w:rsidRDefault="003151D1">
            <w:pPr>
              <w:pStyle w:val="NoSpacing"/>
              <w:numPr>
                <w:ilvl w:val="0"/>
                <w:numId w:val="19"/>
              </w:numPr>
              <w:pPrChange w:id="642" w:author="Aidan Parkinson [2]" w:date="2019-01-30T11:52:00Z">
                <w:pPr>
                  <w:pStyle w:val="NoSpacing"/>
                  <w:spacing w:line="276" w:lineRule="auto"/>
                  <w:jc w:val="center"/>
                </w:pPr>
              </w:pPrChange>
            </w:pPr>
            <w:ins w:id="643" w:author="Aidan Parkinson [2]" w:date="2019-01-30T11:51:00Z">
              <w:r>
                <w:t xml:space="preserve">Putty downloads: </w:t>
              </w:r>
              <w:r>
                <w:fldChar w:fldCharType="begin"/>
              </w:r>
              <w:r>
                <w:instrText xml:space="preserve"> HYPERLINK "</w:instrText>
              </w:r>
              <w:r w:rsidRPr="00B03CF0">
                <w:instrText>https://www.putty.org/</w:instrText>
              </w:r>
              <w:r>
                <w:instrText xml:space="preserve">" </w:instrText>
              </w:r>
              <w:r>
                <w:fldChar w:fldCharType="separate"/>
              </w:r>
              <w:r w:rsidRPr="00AB1CE3">
                <w:rPr>
                  <w:rStyle w:val="Hyperlink"/>
                </w:rPr>
                <w:t>https://www.putty.org/</w:t>
              </w:r>
              <w:r>
                <w:fldChar w:fldCharType="end"/>
              </w:r>
            </w:ins>
          </w:p>
          <w:p w14:paraId="685C25AF" w14:textId="6AA5DF9E" w:rsidR="003151D1" w:rsidRPr="00E354C4" w:rsidRDefault="003151D1">
            <w:pPr>
              <w:pStyle w:val="NoSpacing"/>
              <w:numPr>
                <w:ilvl w:val="0"/>
                <w:numId w:val="19"/>
              </w:numPr>
              <w:spacing w:line="276" w:lineRule="auto"/>
              <w:pPrChange w:id="644" w:author="Aidan Parkinson [2]" w:date="2019-01-30T11:52:00Z">
                <w:pPr>
                  <w:pStyle w:val="NoSpacing"/>
                  <w:spacing w:line="276" w:lineRule="auto"/>
                  <w:jc w:val="center"/>
                </w:pPr>
              </w:pPrChange>
            </w:pPr>
            <w:ins w:id="645" w:author="Aidan Parkinson [2]" w:date="2019-01-30T11:52:00Z">
              <w:r>
                <w:t xml:space="preserve">Instructions to set-up Python language support for Atom IDE: </w:t>
              </w:r>
              <w:r>
                <w:rPr>
                  <w:rFonts w:cstheme="minorHAnsi"/>
                </w:rPr>
                <w:fldChar w:fldCharType="begin"/>
              </w:r>
              <w:r>
                <w:rPr>
                  <w:rFonts w:cstheme="minorHAnsi"/>
                </w:rPr>
                <w:instrText xml:space="preserve"> HYPERLINK "</w:instrText>
              </w:r>
            </w:ins>
            <w:ins w:id="646" w:author="Aidan Parkinson [2]" w:date="2019-01-30T11:51:00Z">
              <w:r w:rsidRPr="003151D1">
                <w:rPr>
                  <w:rFonts w:cstheme="minorHAnsi"/>
                </w:rPr>
                <w:instrText>https://atom.io/packages/ide-python</w:instrText>
              </w:r>
            </w:ins>
            <w:ins w:id="647" w:author="Aidan Parkinson [2]" w:date="2019-01-30T11:52:00Z">
              <w:r>
                <w:rPr>
                  <w:rFonts w:cstheme="minorHAnsi"/>
                </w:rPr>
                <w:instrText xml:space="preserve">" </w:instrText>
              </w:r>
              <w:r>
                <w:rPr>
                  <w:rFonts w:cstheme="minorHAnsi"/>
                </w:rPr>
                <w:fldChar w:fldCharType="separate"/>
              </w:r>
            </w:ins>
            <w:ins w:id="648" w:author="Aidan Parkinson [2]" w:date="2019-01-30T11:51:00Z">
              <w:r w:rsidRPr="0079541D">
                <w:rPr>
                  <w:rStyle w:val="Hyperlink"/>
                  <w:rPrChange w:id="649" w:author="Aidan Parkinson [2]" w:date="2019-01-30T11:52:00Z">
                    <w:rPr>
                      <w:rFonts w:cstheme="minorHAnsi"/>
                    </w:rPr>
                  </w:rPrChange>
                </w:rPr>
                <w:t>https://atom.io/packages/ide-python</w:t>
              </w:r>
            </w:ins>
            <w:ins w:id="650" w:author="Aidan Parkinson [2]" w:date="2019-01-30T11:52:00Z">
              <w:r>
                <w:rPr>
                  <w:rFonts w:cstheme="minorHAnsi"/>
                </w:rPr>
                <w:fldChar w:fldCharType="end"/>
              </w:r>
            </w:ins>
          </w:p>
          <w:p w14:paraId="4D67A3D7" w14:textId="3F933664" w:rsidR="003151D1" w:rsidRDefault="000E5F60">
            <w:pPr>
              <w:pStyle w:val="NoSpacing"/>
              <w:numPr>
                <w:ilvl w:val="0"/>
                <w:numId w:val="19"/>
              </w:numPr>
              <w:spacing w:line="276" w:lineRule="auto"/>
              <w:rPr>
                <w:ins w:id="651" w:author="Aidan Parkinson [2]" w:date="2019-01-30T11:57:00Z"/>
              </w:rPr>
              <w:pPrChange w:id="652" w:author="Aidan Parkinson [2]" w:date="2019-01-30T11:52:00Z">
                <w:pPr>
                  <w:pStyle w:val="NoSpacing"/>
                  <w:spacing w:line="276" w:lineRule="auto"/>
                  <w:jc w:val="center"/>
                </w:pPr>
              </w:pPrChange>
            </w:pPr>
            <w:ins w:id="653" w:author="Aidan Parkinson [2]" w:date="2019-01-30T12:00:00Z">
              <w:r>
                <w:t xml:space="preserve">Instructions to set-up HTML language support for Atom IDE </w:t>
              </w:r>
            </w:ins>
            <w:ins w:id="654" w:author="Aidan Parkinson [2]" w:date="2019-01-30T11:57:00Z">
              <w:r w:rsidR="003151D1">
                <w:fldChar w:fldCharType="begin"/>
              </w:r>
              <w:r w:rsidR="003151D1">
                <w:instrText xml:space="preserve"> HYPERLINK "</w:instrText>
              </w:r>
              <w:r w:rsidR="003151D1" w:rsidRPr="003151D1">
                <w:instrText>https://atom.io/packages/ide-html</w:instrText>
              </w:r>
              <w:r w:rsidR="003151D1">
                <w:instrText xml:space="preserve">" </w:instrText>
              </w:r>
              <w:r w:rsidR="003151D1">
                <w:fldChar w:fldCharType="separate"/>
              </w:r>
              <w:r w:rsidR="003151D1" w:rsidRPr="0079541D">
                <w:rPr>
                  <w:rStyle w:val="Hyperlink"/>
                </w:rPr>
                <w:t>https://atom.io/packages/ide-html</w:t>
              </w:r>
              <w:r w:rsidR="003151D1">
                <w:fldChar w:fldCharType="end"/>
              </w:r>
            </w:ins>
          </w:p>
          <w:p w14:paraId="2804089E" w14:textId="658CEA2A" w:rsidR="003151D1" w:rsidDel="000E5F60" w:rsidRDefault="000E5F60">
            <w:pPr>
              <w:pStyle w:val="NoSpacing"/>
              <w:numPr>
                <w:ilvl w:val="0"/>
                <w:numId w:val="19"/>
              </w:numPr>
              <w:spacing w:line="276" w:lineRule="auto"/>
              <w:rPr>
                <w:del w:id="655" w:author="Aidan Parkinson [2]" w:date="2019-01-30T12:00:00Z"/>
              </w:rPr>
              <w:pPrChange w:id="656" w:author="Aidan Parkinson [2]" w:date="2019-01-30T11:59:00Z">
                <w:pPr>
                  <w:pStyle w:val="NoSpacing"/>
                  <w:spacing w:line="276" w:lineRule="auto"/>
                  <w:jc w:val="center"/>
                </w:pPr>
              </w:pPrChange>
            </w:pPr>
            <w:ins w:id="657" w:author="Aidan Parkinson [2]" w:date="2019-01-30T12:00:00Z">
              <w:r>
                <w:t xml:space="preserve">Instructions to set-up </w:t>
              </w:r>
              <w:proofErr w:type="spellStart"/>
              <w:r>
                <w:t>Jupyter</w:t>
              </w:r>
              <w:proofErr w:type="spellEnd"/>
              <w:r>
                <w:t xml:space="preserve"> Notebook file support for Atom IDE </w:t>
              </w:r>
            </w:ins>
            <w:ins w:id="658" w:author="Aidan Parkinson [2]" w:date="2019-01-30T11:59:00Z">
              <w:r w:rsidR="003151D1">
                <w:fldChar w:fldCharType="begin"/>
              </w:r>
              <w:r w:rsidR="003151D1">
                <w:instrText xml:space="preserve"> HYPERLINK "</w:instrText>
              </w:r>
              <w:r w:rsidR="003151D1" w:rsidRPr="003151D1">
                <w:instrText>https://atom.io/packages/jupyter-notebook</w:instrText>
              </w:r>
              <w:r w:rsidR="003151D1">
                <w:instrText xml:space="preserve">" </w:instrText>
              </w:r>
              <w:r w:rsidR="003151D1">
                <w:fldChar w:fldCharType="separate"/>
              </w:r>
              <w:r w:rsidR="003151D1" w:rsidRPr="0079541D">
                <w:rPr>
                  <w:rStyle w:val="Hyperlink"/>
                </w:rPr>
                <w:t>https://atom.io/packages/jupyter-notebook</w:t>
              </w:r>
              <w:r w:rsidR="003151D1">
                <w:fldChar w:fldCharType="end"/>
              </w:r>
            </w:ins>
          </w:p>
          <w:p w14:paraId="1398ADA9" w14:textId="31BC8340" w:rsidR="003151D1" w:rsidRPr="00E354C4" w:rsidRDefault="003151D1">
            <w:pPr>
              <w:pStyle w:val="NoSpacing"/>
              <w:numPr>
                <w:ilvl w:val="0"/>
                <w:numId w:val="19"/>
              </w:numPr>
              <w:spacing w:line="276" w:lineRule="auto"/>
              <w:pPrChange w:id="659" w:author="Aidan Parkinson [2]" w:date="2019-01-30T12:00:00Z">
                <w:pPr>
                  <w:pStyle w:val="NoSpacing"/>
                  <w:spacing w:line="276" w:lineRule="auto"/>
                  <w:jc w:val="center"/>
                </w:pPr>
              </w:pPrChange>
            </w:pPr>
          </w:p>
        </w:tc>
      </w:tr>
      <w:tr w:rsidR="00D13A3D" w:rsidRPr="0052256F" w14:paraId="7634A08C" w14:textId="77777777" w:rsidTr="00626810">
        <w:trPr>
          <w:cantSplit/>
          <w:trHeight w:val="431"/>
          <w:trPrChange w:id="660" w:author="Sarah Gallacher" w:date="2018-11-26T11:34:00Z">
            <w:trPr>
              <w:cantSplit/>
              <w:trHeight w:val="431"/>
            </w:trPr>
          </w:trPrChange>
        </w:trPr>
        <w:tc>
          <w:tcPr>
            <w:tcW w:w="532" w:type="pct"/>
            <w:tcPrChange w:id="661" w:author="Sarah Gallacher" w:date="2018-11-26T11:34:00Z">
              <w:tcPr>
                <w:tcW w:w="532" w:type="pct"/>
              </w:tcPr>
            </w:tcPrChange>
          </w:tcPr>
          <w:p w14:paraId="4C52B5FA" w14:textId="76AAC972" w:rsidR="00D13A3D" w:rsidRPr="0052256F" w:rsidRDefault="00DA363A">
            <w:pPr>
              <w:jc w:val="center"/>
              <w:rPr>
                <w:rFonts w:cstheme="minorHAnsi"/>
              </w:rPr>
              <w:pPrChange w:id="662" w:author="Aidan Parkinson" w:date="2018-11-29T16:48:00Z">
                <w:pPr/>
              </w:pPrChange>
            </w:pPr>
            <w:ins w:id="663" w:author="Aidan Parkinson" w:date="2018-11-29T16:44:00Z">
              <w:r>
                <w:rPr>
                  <w:rFonts w:cstheme="minorHAnsi"/>
                </w:rPr>
                <w:lastRenderedPageBreak/>
                <w:t>10:</w:t>
              </w:r>
            </w:ins>
            <w:ins w:id="664" w:author="Aidan Parkinson" w:date="2018-11-29T16:48:00Z">
              <w:del w:id="665" w:author="Aidan Parkinson [2]" w:date="2019-01-30T15:58:00Z">
                <w:r w:rsidDel="00BA507C">
                  <w:rPr>
                    <w:rFonts w:cstheme="minorHAnsi"/>
                  </w:rPr>
                  <w:delText>1</w:delText>
                </w:r>
              </w:del>
            </w:ins>
            <w:ins w:id="666" w:author="Aidan Parkinson" w:date="2019-05-23T15:49:00Z">
              <w:r w:rsidR="006B7CAE">
                <w:rPr>
                  <w:rFonts w:cstheme="minorHAnsi"/>
                </w:rPr>
                <w:t>2</w:t>
              </w:r>
            </w:ins>
            <w:ins w:id="667" w:author="Aidan Parkinson [2]" w:date="2019-01-30T15:58:00Z">
              <w:del w:id="668" w:author="Aidan Parkinson" w:date="2019-05-23T15:49:00Z">
                <w:r w:rsidR="00BA507C" w:rsidDel="006B7CAE">
                  <w:rPr>
                    <w:rFonts w:cstheme="minorHAnsi"/>
                  </w:rPr>
                  <w:delText>3</w:delText>
                </w:r>
              </w:del>
            </w:ins>
            <w:ins w:id="669" w:author="Aidan Parkinson" w:date="2018-11-29T16:48:00Z">
              <w:r>
                <w:rPr>
                  <w:rFonts w:cstheme="minorHAnsi"/>
                </w:rPr>
                <w:t>0</w:t>
              </w:r>
            </w:ins>
          </w:p>
        </w:tc>
        <w:tc>
          <w:tcPr>
            <w:tcW w:w="387" w:type="pct"/>
            <w:tcPrChange w:id="670" w:author="Sarah Gallacher" w:date="2018-11-26T11:34:00Z">
              <w:tcPr>
                <w:tcW w:w="387" w:type="pct"/>
              </w:tcPr>
            </w:tcPrChange>
          </w:tcPr>
          <w:p w14:paraId="1C1C0825" w14:textId="7AD26ED8" w:rsidR="00D13A3D" w:rsidRPr="0052256F" w:rsidRDefault="005378BA" w:rsidP="00D13A3D">
            <w:pPr>
              <w:pStyle w:val="NoSpacing"/>
              <w:spacing w:line="276" w:lineRule="auto"/>
              <w:jc w:val="center"/>
              <w:rPr>
                <w:rFonts w:cstheme="minorHAnsi"/>
              </w:rPr>
            </w:pPr>
            <w:ins w:id="671" w:author="Aidan Parkinson" w:date="2018-11-29T16:34:00Z">
              <w:r>
                <w:rPr>
                  <w:rFonts w:cstheme="minorHAnsi"/>
                </w:rPr>
                <w:t>30 mins</w:t>
              </w:r>
            </w:ins>
          </w:p>
        </w:tc>
        <w:tc>
          <w:tcPr>
            <w:tcW w:w="630" w:type="pct"/>
            <w:tcPrChange w:id="672" w:author="Sarah Gallacher" w:date="2018-11-26T11:34:00Z">
              <w:tcPr>
                <w:tcW w:w="1361" w:type="pct"/>
              </w:tcPr>
            </w:tcPrChange>
          </w:tcPr>
          <w:p w14:paraId="7A71427D" w14:textId="31CFFA22" w:rsidR="00D13A3D" w:rsidRPr="0052256F" w:rsidRDefault="00D231D9" w:rsidP="0035371F">
            <w:pPr>
              <w:pStyle w:val="NoSpacing"/>
              <w:jc w:val="center"/>
            </w:pPr>
            <w:del w:id="673" w:author="Sarah Gallacher" w:date="2018-11-26T11:23:00Z">
              <w:r w:rsidDel="008E5351">
                <w:delText>Languages</w:delText>
              </w:r>
            </w:del>
            <w:ins w:id="674" w:author="Sarah Gallacher" w:date="2018-11-26T11:23:00Z">
              <w:r w:rsidR="008E5351">
                <w:t>Programming</w:t>
              </w:r>
            </w:ins>
          </w:p>
        </w:tc>
        <w:tc>
          <w:tcPr>
            <w:tcW w:w="2472" w:type="pct"/>
            <w:tcPrChange w:id="675" w:author="Sarah Gallacher" w:date="2018-11-26T11:34:00Z">
              <w:tcPr>
                <w:tcW w:w="2244" w:type="pct"/>
              </w:tcPr>
            </w:tcPrChange>
          </w:tcPr>
          <w:p w14:paraId="6528ADA7" w14:textId="4996195A" w:rsidR="008E5351" w:rsidRDefault="008E5351" w:rsidP="0035371F">
            <w:pPr>
              <w:pStyle w:val="NoSpacing"/>
              <w:spacing w:line="276" w:lineRule="auto"/>
              <w:rPr>
                <w:ins w:id="676" w:author="Sarah Gallacher" w:date="2018-11-26T11:25:00Z"/>
                <w:rFonts w:cstheme="minorHAnsi"/>
              </w:rPr>
            </w:pPr>
            <w:ins w:id="677" w:author="Sarah Gallacher" w:date="2018-11-26T11:24:00Z">
              <w:r>
                <w:rPr>
                  <w:rFonts w:cstheme="minorHAnsi"/>
                </w:rPr>
                <w:t xml:space="preserve">STATE that we will be using Python code </w:t>
              </w:r>
            </w:ins>
            <w:ins w:id="678" w:author="Sarah Gallacher" w:date="2018-11-26T11:35:00Z">
              <w:r w:rsidR="00EC718A">
                <w:rPr>
                  <w:rFonts w:cstheme="minorHAnsi"/>
                </w:rPr>
                <w:t>and will write our first Python program in</w:t>
              </w:r>
            </w:ins>
            <w:ins w:id="679" w:author="Aidan Parkinson [2]" w:date="2019-01-30T12:01:00Z">
              <w:r w:rsidR="000E5F60">
                <w:rPr>
                  <w:rFonts w:cstheme="minorHAnsi"/>
                </w:rPr>
                <w:t xml:space="preserve"> </w:t>
              </w:r>
            </w:ins>
            <w:ins w:id="680" w:author="Sarah Gallacher" w:date="2018-11-26T11:35:00Z">
              <w:del w:id="681" w:author="Aidan Parkinson [2]" w:date="2019-01-30T12:01:00Z">
                <w:r w:rsidR="00EC718A" w:rsidDel="000E5F60">
                  <w:rPr>
                    <w:rFonts w:cstheme="minorHAnsi"/>
                  </w:rPr>
                  <w:delText xml:space="preserve"> IntelliJ</w:delText>
                </w:r>
              </w:del>
            </w:ins>
            <w:ins w:id="682" w:author="Aidan Parkinson [2]" w:date="2019-01-30T12:01:00Z">
              <w:r w:rsidR="000E5F60">
                <w:rPr>
                  <w:rFonts w:cstheme="minorHAnsi"/>
                </w:rPr>
                <w:t>Atom</w:t>
              </w:r>
            </w:ins>
            <w:ins w:id="683" w:author="Sarah Gallacher" w:date="2018-11-26T11:24:00Z">
              <w:r>
                <w:rPr>
                  <w:rFonts w:cstheme="minorHAnsi"/>
                </w:rPr>
                <w:t>.</w:t>
              </w:r>
            </w:ins>
          </w:p>
          <w:p w14:paraId="1F9D5876" w14:textId="77777777" w:rsidR="008E5351" w:rsidRDefault="008E5351" w:rsidP="0035371F">
            <w:pPr>
              <w:pStyle w:val="NoSpacing"/>
              <w:spacing w:line="276" w:lineRule="auto"/>
              <w:rPr>
                <w:ins w:id="684" w:author="Sarah Gallacher" w:date="2018-11-26T11:25:00Z"/>
                <w:rFonts w:cstheme="minorHAnsi"/>
              </w:rPr>
            </w:pPr>
          </w:p>
          <w:p w14:paraId="22B1E8C0" w14:textId="567174D2" w:rsidR="008E5351" w:rsidRDefault="008E5351">
            <w:pPr>
              <w:pStyle w:val="NoSpacing"/>
              <w:spacing w:line="276" w:lineRule="auto"/>
              <w:rPr>
                <w:ins w:id="685" w:author="Sarah Gallacher" w:date="2018-11-26T11:26:00Z"/>
                <w:rFonts w:cstheme="minorHAnsi"/>
              </w:rPr>
            </w:pPr>
            <w:ins w:id="686" w:author="Sarah Gallacher" w:date="2018-11-26T11:25:00Z">
              <w:r>
                <w:rPr>
                  <w:rFonts w:cstheme="minorHAnsi"/>
                </w:rPr>
                <w:t>EXPLAIN the basics of Python:</w:t>
              </w:r>
            </w:ins>
          </w:p>
          <w:p w14:paraId="6C1EF5BE" w14:textId="0F7E5DB6" w:rsidR="008E5351" w:rsidRPr="008E5351" w:rsidRDefault="008E5351">
            <w:pPr>
              <w:pStyle w:val="NoSpacing"/>
              <w:numPr>
                <w:ilvl w:val="0"/>
                <w:numId w:val="21"/>
              </w:numPr>
              <w:spacing w:line="276" w:lineRule="auto"/>
              <w:rPr>
                <w:ins w:id="687" w:author="Sarah Gallacher" w:date="2018-11-26T11:26:00Z"/>
                <w:rFonts w:cstheme="minorHAnsi"/>
              </w:rPr>
              <w:pPrChange w:id="688" w:author="Sarah Gallacher" w:date="2018-11-26T11:27:00Z">
                <w:pPr>
                  <w:pStyle w:val="NoSpacing"/>
                  <w:spacing w:line="276" w:lineRule="auto"/>
                </w:pPr>
              </w:pPrChange>
            </w:pPr>
            <w:ins w:id="689" w:author="Sarah Gallacher" w:date="2018-11-26T11:26:00Z">
              <w:r>
                <w:rPr>
                  <w:rFonts w:cstheme="minorHAnsi"/>
                </w:rPr>
                <w:t>2 versions - Python 2 and Python 3</w:t>
              </w:r>
            </w:ins>
          </w:p>
          <w:p w14:paraId="6CEF3D0B" w14:textId="6B5578E6" w:rsidR="008E5351" w:rsidRDefault="008E5351">
            <w:pPr>
              <w:pStyle w:val="NoSpacing"/>
              <w:numPr>
                <w:ilvl w:val="0"/>
                <w:numId w:val="21"/>
              </w:numPr>
              <w:spacing w:line="276" w:lineRule="auto"/>
              <w:rPr>
                <w:rFonts w:cstheme="minorHAnsi"/>
              </w:rPr>
              <w:pPrChange w:id="690" w:author="Sarah Gallacher" w:date="2018-11-26T11:26:00Z">
                <w:pPr>
                  <w:pStyle w:val="NoSpacing"/>
                  <w:spacing w:line="276" w:lineRule="auto"/>
                </w:pPr>
              </w:pPrChange>
            </w:pPr>
            <w:ins w:id="691" w:author="Sarah Gallacher" w:date="2018-11-26T11:26:00Z">
              <w:r>
                <w:rPr>
                  <w:rFonts w:cstheme="minorHAnsi"/>
                </w:rPr>
                <w:t>Python uses indents to format code instead of brackets</w:t>
              </w:r>
            </w:ins>
          </w:p>
          <w:p w14:paraId="1A7C071A" w14:textId="5E7AA8FD" w:rsidR="0035371F" w:rsidDel="008E5351" w:rsidRDefault="00D231D9">
            <w:pPr>
              <w:pStyle w:val="NoSpacing"/>
              <w:spacing w:line="276" w:lineRule="auto"/>
              <w:rPr>
                <w:del w:id="692" w:author="Sarah Gallacher" w:date="2018-11-26T11:23:00Z"/>
                <w:rFonts w:cstheme="minorHAnsi"/>
              </w:rPr>
            </w:pPr>
            <w:del w:id="693" w:author="Sarah Gallacher" w:date="2018-11-26T11:23:00Z">
              <w:r w:rsidDel="008E5351">
                <w:rPr>
                  <w:rFonts w:cstheme="minorHAnsi"/>
                </w:rPr>
                <w:delText>INTRODUCE HTML, Javascript, Python – Awareness. Point out that you can’t learn only one and expect to know everything.</w:delText>
              </w:r>
            </w:del>
          </w:p>
          <w:p w14:paraId="10B7DC86" w14:textId="19695C3A" w:rsidR="008E5351" w:rsidRDefault="008E5351" w:rsidP="0035371F">
            <w:pPr>
              <w:pStyle w:val="NoSpacing"/>
              <w:spacing w:line="276" w:lineRule="auto"/>
              <w:rPr>
                <w:rFonts w:cstheme="minorHAnsi"/>
              </w:rPr>
            </w:pPr>
          </w:p>
          <w:p w14:paraId="6610A773" w14:textId="02169FB3" w:rsidR="002537FC" w:rsidRPr="0052256F" w:rsidRDefault="002537FC" w:rsidP="0035371F">
            <w:pPr>
              <w:pStyle w:val="NoSpacing"/>
              <w:spacing w:line="276" w:lineRule="auto"/>
              <w:rPr>
                <w:rFonts w:cstheme="minorHAnsi"/>
              </w:rPr>
            </w:pPr>
            <w:r>
              <w:rPr>
                <w:rFonts w:cstheme="minorHAnsi"/>
              </w:rPr>
              <w:t>ACTIVITY -</w:t>
            </w:r>
            <w:ins w:id="694" w:author="Sarah Gallacher" w:date="2018-11-26T11:25:00Z">
              <w:r w:rsidR="008E5351">
                <w:rPr>
                  <w:rFonts w:cstheme="minorHAnsi"/>
                </w:rPr>
                <w:t xml:space="preserve"> </w:t>
              </w:r>
            </w:ins>
            <w:r>
              <w:rPr>
                <w:rFonts w:cstheme="minorHAnsi"/>
              </w:rPr>
              <w:t>Building on the installation of the IDE, participants</w:t>
            </w:r>
            <w:ins w:id="695" w:author="Sarah Gallacher" w:date="2018-11-26T11:35:00Z">
              <w:r w:rsidR="00EC718A">
                <w:rPr>
                  <w:rFonts w:cstheme="minorHAnsi"/>
                </w:rPr>
                <w:t xml:space="preserve"> will write </w:t>
              </w:r>
            </w:ins>
            <w:ins w:id="696" w:author="Sarah Gallacher" w:date="2018-11-26T11:36:00Z">
              <w:r w:rsidR="00EC718A">
                <w:rPr>
                  <w:rFonts w:cstheme="minorHAnsi"/>
                </w:rPr>
                <w:t>code</w:t>
              </w:r>
            </w:ins>
            <w:r>
              <w:rPr>
                <w:rFonts w:cstheme="minorHAnsi"/>
              </w:rPr>
              <w:t xml:space="preserve"> </w:t>
            </w:r>
            <w:ins w:id="697" w:author="Sarah Gallacher" w:date="2018-11-26T11:37:00Z">
              <w:r w:rsidR="00EC718A">
                <w:rPr>
                  <w:rFonts w:cstheme="minorHAnsi"/>
                </w:rPr>
                <w:t>that</w:t>
              </w:r>
            </w:ins>
            <w:del w:id="698" w:author="Sarah Gallacher" w:date="2018-11-26T11:37:00Z">
              <w:r w:rsidDel="00EC718A">
                <w:rPr>
                  <w:rFonts w:cstheme="minorHAnsi"/>
                </w:rPr>
                <w:delText>to</w:delText>
              </w:r>
            </w:del>
            <w:r>
              <w:rPr>
                <w:rFonts w:cstheme="minorHAnsi"/>
              </w:rPr>
              <w:t xml:space="preserve"> print</w:t>
            </w:r>
            <w:ins w:id="699" w:author="Sarah Gallacher" w:date="2018-11-26T11:38:00Z">
              <w:r w:rsidR="00EC718A">
                <w:rPr>
                  <w:rFonts w:cstheme="minorHAnsi"/>
                </w:rPr>
                <w:t>s</w:t>
              </w:r>
            </w:ins>
            <w:r>
              <w:rPr>
                <w:rFonts w:cstheme="minorHAnsi"/>
              </w:rPr>
              <w:t xml:space="preserve"> </w:t>
            </w:r>
            <w:ins w:id="700" w:author="Sarah Gallacher" w:date="2018-11-26T11:36:00Z">
              <w:r w:rsidR="00EC718A">
                <w:rPr>
                  <w:rFonts w:cstheme="minorHAnsi"/>
                </w:rPr>
                <w:t>‘</w:t>
              </w:r>
            </w:ins>
            <w:r>
              <w:rPr>
                <w:rFonts w:cstheme="minorHAnsi"/>
              </w:rPr>
              <w:t>Hello World</w:t>
            </w:r>
            <w:ins w:id="701" w:author="Sarah Gallacher" w:date="2018-11-26T11:36:00Z">
              <w:r w:rsidR="00EC718A">
                <w:rPr>
                  <w:rFonts w:cstheme="minorHAnsi"/>
                </w:rPr>
                <w:t>’</w:t>
              </w:r>
            </w:ins>
            <w:r>
              <w:rPr>
                <w:rFonts w:cstheme="minorHAnsi"/>
              </w:rPr>
              <w:t xml:space="preserve"> using Python</w:t>
            </w:r>
            <w:ins w:id="702" w:author="Sarah Gallacher" w:date="2018-11-26T11:44:00Z">
              <w:r w:rsidR="00792E53">
                <w:rPr>
                  <w:rFonts w:cstheme="minorHAnsi"/>
                </w:rPr>
                <w:t xml:space="preserve"> and learn how to run code </w:t>
              </w:r>
            </w:ins>
            <w:ins w:id="703" w:author="Sarah Gallacher" w:date="2018-11-26T11:45:00Z">
              <w:r w:rsidR="00792E53">
                <w:rPr>
                  <w:rFonts w:cstheme="minorHAnsi"/>
                </w:rPr>
                <w:t>using command line</w:t>
              </w:r>
            </w:ins>
            <w:r>
              <w:rPr>
                <w:rFonts w:cstheme="minorHAnsi"/>
              </w:rPr>
              <w:t>.</w:t>
            </w:r>
            <w:r w:rsidR="00FC3B02">
              <w:rPr>
                <w:rFonts w:cstheme="minorHAnsi"/>
              </w:rPr>
              <w:t xml:space="preserve"> </w:t>
            </w:r>
            <w:ins w:id="704" w:author="Sarah Gallacher" w:date="2018-11-26T11:36:00Z">
              <w:del w:id="705" w:author="Aidan Parkinson [2]" w:date="2019-01-30T12:02:00Z">
                <w:r w:rsidR="00EC718A" w:rsidDel="000E5F60">
                  <w:rPr>
                    <w:rFonts w:cstheme="minorHAnsi"/>
                  </w:rPr>
                  <w:delText xml:space="preserve">Participants will then configure the IDE for Python code and notice how the IDE understands what is written. </w:delText>
                </w:r>
              </w:del>
            </w:ins>
            <w:r w:rsidR="00FC3B02">
              <w:rPr>
                <w:rFonts w:cstheme="minorHAnsi"/>
              </w:rPr>
              <w:t>(</w:t>
            </w:r>
            <w:del w:id="706" w:author="Sarah Gallacher" w:date="2018-11-26T11:37:00Z">
              <w:r w:rsidR="00FC3B02" w:rsidDel="00EC718A">
                <w:rPr>
                  <w:rFonts w:cstheme="minorHAnsi"/>
                </w:rPr>
                <w:delText>Live Demo/</w:delText>
              </w:r>
            </w:del>
            <w:r w:rsidR="00FC3B02">
              <w:rPr>
                <w:rFonts w:cstheme="minorHAnsi"/>
              </w:rPr>
              <w:t>Step by Step</w:t>
            </w:r>
            <w:del w:id="707" w:author="Sarah Gallacher" w:date="2018-11-26T11:37:00Z">
              <w:r w:rsidR="00FC3B02" w:rsidDel="00EC718A">
                <w:rPr>
                  <w:rFonts w:cstheme="minorHAnsi"/>
                </w:rPr>
                <w:delText xml:space="preserve"> </w:delText>
              </w:r>
            </w:del>
            <w:del w:id="708" w:author="Unknown">
              <w:r w:rsidR="00FC3B02" w:rsidDel="008E5351">
                <w:rPr>
                  <w:rFonts w:cstheme="minorHAnsi"/>
                </w:rPr>
                <w:delText>Gu</w:delText>
              </w:r>
            </w:del>
            <w:del w:id="709" w:author="Sarah Gallacher" w:date="2018-11-26T11:37:00Z">
              <w:r w:rsidR="00FC3B02" w:rsidDel="00EC718A">
                <w:rPr>
                  <w:rFonts w:cstheme="minorHAnsi"/>
                </w:rPr>
                <w:delText>de</w:delText>
              </w:r>
            </w:del>
            <w:r w:rsidR="00FC3B02">
              <w:rPr>
                <w:rFonts w:cstheme="minorHAnsi"/>
              </w:rPr>
              <w:t>) 15 mins</w:t>
            </w:r>
          </w:p>
        </w:tc>
        <w:tc>
          <w:tcPr>
            <w:tcW w:w="979" w:type="pct"/>
            <w:tcPrChange w:id="710" w:author="Sarah Gallacher" w:date="2018-11-26T11:34:00Z">
              <w:tcPr>
                <w:tcW w:w="476" w:type="pct"/>
              </w:tcPr>
            </w:tcPrChange>
          </w:tcPr>
          <w:p w14:paraId="0C57D1FB" w14:textId="44E2AC4B" w:rsidR="00D13A3D" w:rsidRDefault="00626810">
            <w:pPr>
              <w:pStyle w:val="NoSpacing"/>
              <w:spacing w:line="276" w:lineRule="auto"/>
              <w:rPr>
                <w:ins w:id="711" w:author="Aidan Parkinson [2]" w:date="2019-01-30T12:02:00Z"/>
              </w:rPr>
              <w:pPrChange w:id="712" w:author="Sarah Gallacher" w:date="2018-11-26T11:33:00Z">
                <w:pPr>
                  <w:pStyle w:val="NoSpacing"/>
                  <w:spacing w:line="276" w:lineRule="auto"/>
                  <w:jc w:val="center"/>
                </w:pPr>
              </w:pPrChange>
            </w:pPr>
            <w:ins w:id="713" w:author="Sarah Gallacher" w:date="2018-11-26T11:33:00Z">
              <w:del w:id="714" w:author="Aidan Parkinson [2]" w:date="2019-01-30T12:02:00Z">
                <w:r w:rsidDel="000E5F60">
                  <w:delText xml:space="preserve">Provide link to </w:delText>
                </w:r>
              </w:del>
              <w:r>
                <w:t xml:space="preserve">Code Academy Python courses </w:t>
              </w:r>
            </w:ins>
            <w:ins w:id="715" w:author="Aidan Parkinson [2]" w:date="2019-01-30T12:02:00Z">
              <w:r w:rsidR="000E5F60">
                <w:t>provides</w:t>
              </w:r>
            </w:ins>
            <w:ins w:id="716" w:author="Sarah Gallacher" w:date="2018-11-26T11:33:00Z">
              <w:del w:id="717" w:author="Aidan Parkinson [2]" w:date="2019-01-30T12:02:00Z">
                <w:r w:rsidDel="000E5F60">
                  <w:delText>for</w:delText>
                </w:r>
              </w:del>
              <w:r>
                <w:t xml:space="preserve"> more details on Python development</w:t>
              </w:r>
            </w:ins>
            <w:ins w:id="718" w:author="Aidan Parkinson [2]" w:date="2019-01-30T12:02:00Z">
              <w:r w:rsidR="000E5F60">
                <w:t xml:space="preserve">: </w:t>
              </w:r>
              <w:r w:rsidR="000E5F60">
                <w:fldChar w:fldCharType="begin"/>
              </w:r>
              <w:r w:rsidR="000E5F60">
                <w:instrText xml:space="preserve"> HYPERLINK "</w:instrText>
              </w:r>
              <w:r w:rsidR="000E5F60" w:rsidRPr="000E5F60">
                <w:instrText>https://www.codecademy.com/catalog/language/python</w:instrText>
              </w:r>
              <w:r w:rsidR="000E5F60">
                <w:instrText xml:space="preserve">" </w:instrText>
              </w:r>
              <w:r w:rsidR="000E5F60">
                <w:fldChar w:fldCharType="separate"/>
              </w:r>
              <w:r w:rsidR="000E5F60" w:rsidRPr="0079541D">
                <w:rPr>
                  <w:rStyle w:val="Hyperlink"/>
                </w:rPr>
                <w:t>https://www.codecademy.com/catalog/language/python</w:t>
              </w:r>
              <w:r w:rsidR="000E5F60">
                <w:fldChar w:fldCharType="end"/>
              </w:r>
            </w:ins>
          </w:p>
          <w:p w14:paraId="27F4D24D" w14:textId="15CD9EF5" w:rsidR="000E5F60" w:rsidRPr="0052256F" w:rsidRDefault="000E5F60">
            <w:pPr>
              <w:pStyle w:val="NoSpacing"/>
              <w:spacing w:line="276" w:lineRule="auto"/>
              <w:pPrChange w:id="719" w:author="Sarah Gallacher" w:date="2018-11-26T11:33:00Z">
                <w:pPr>
                  <w:pStyle w:val="NoSpacing"/>
                  <w:spacing w:line="276" w:lineRule="auto"/>
                  <w:jc w:val="center"/>
                </w:pPr>
              </w:pPrChange>
            </w:pPr>
          </w:p>
        </w:tc>
      </w:tr>
      <w:tr w:rsidR="00D13A3D" w:rsidRPr="0052256F" w14:paraId="7E88FD96" w14:textId="77777777" w:rsidTr="00626810">
        <w:trPr>
          <w:cantSplit/>
          <w:trHeight w:val="431"/>
          <w:trPrChange w:id="720" w:author="Sarah Gallacher" w:date="2018-11-26T11:34:00Z">
            <w:trPr>
              <w:cantSplit/>
              <w:trHeight w:val="431"/>
            </w:trPr>
          </w:trPrChange>
        </w:trPr>
        <w:tc>
          <w:tcPr>
            <w:tcW w:w="532" w:type="pct"/>
            <w:tcPrChange w:id="721" w:author="Sarah Gallacher" w:date="2018-11-26T11:34:00Z">
              <w:tcPr>
                <w:tcW w:w="532" w:type="pct"/>
              </w:tcPr>
            </w:tcPrChange>
          </w:tcPr>
          <w:p w14:paraId="5C000D20" w14:textId="242602BC" w:rsidR="00D13A3D" w:rsidRPr="0052256F" w:rsidRDefault="00DA363A" w:rsidP="00D13A3D">
            <w:pPr>
              <w:jc w:val="center"/>
              <w:rPr>
                <w:rFonts w:cstheme="minorHAnsi"/>
              </w:rPr>
            </w:pPr>
            <w:ins w:id="722" w:author="Aidan Parkinson" w:date="2018-11-29T16:44:00Z">
              <w:del w:id="723" w:author="Aidan Parkinson [2]" w:date="2019-01-30T15:58:00Z">
                <w:r w:rsidDel="00BA507C">
                  <w:rPr>
                    <w:rFonts w:cstheme="minorHAnsi"/>
                  </w:rPr>
                  <w:delText>10</w:delText>
                </w:r>
              </w:del>
            </w:ins>
            <w:ins w:id="724" w:author="Aidan Parkinson [2]" w:date="2019-01-30T15:58:00Z">
              <w:r w:rsidR="00BA507C">
                <w:rPr>
                  <w:rFonts w:cstheme="minorHAnsi"/>
                </w:rPr>
                <w:t>1</w:t>
              </w:r>
            </w:ins>
            <w:ins w:id="725" w:author="Aidan Parkinson" w:date="2019-05-23T15:49:00Z">
              <w:r w:rsidR="006B7CAE">
                <w:rPr>
                  <w:rFonts w:cstheme="minorHAnsi"/>
                </w:rPr>
                <w:t>0</w:t>
              </w:r>
            </w:ins>
            <w:ins w:id="726" w:author="Aidan Parkinson [2]" w:date="2019-01-30T15:58:00Z">
              <w:del w:id="727" w:author="Aidan Parkinson" w:date="2019-05-23T15:49:00Z">
                <w:r w:rsidR="00BA507C" w:rsidDel="006B7CAE">
                  <w:rPr>
                    <w:rFonts w:cstheme="minorHAnsi"/>
                  </w:rPr>
                  <w:delText>1</w:delText>
                </w:r>
              </w:del>
            </w:ins>
            <w:ins w:id="728" w:author="Aidan Parkinson" w:date="2018-11-29T16:44:00Z">
              <w:r>
                <w:rPr>
                  <w:rFonts w:cstheme="minorHAnsi"/>
                </w:rPr>
                <w:t>:</w:t>
              </w:r>
            </w:ins>
            <w:ins w:id="729" w:author="Aidan Parkinson" w:date="2018-11-29T16:48:00Z">
              <w:del w:id="730" w:author="Aidan Parkinson [2]" w:date="2019-01-30T15:58:00Z">
                <w:r w:rsidDel="00BA507C">
                  <w:rPr>
                    <w:rFonts w:cstheme="minorHAnsi"/>
                  </w:rPr>
                  <w:delText>40</w:delText>
                </w:r>
              </w:del>
            </w:ins>
            <w:ins w:id="731" w:author="Aidan Parkinson" w:date="2019-05-23T15:49:00Z">
              <w:r w:rsidR="006B7CAE">
                <w:rPr>
                  <w:rFonts w:cstheme="minorHAnsi"/>
                </w:rPr>
                <w:t>5</w:t>
              </w:r>
            </w:ins>
            <w:ins w:id="732" w:author="Aidan Parkinson [2]" w:date="2019-01-30T15:58:00Z">
              <w:del w:id="733" w:author="Aidan Parkinson" w:date="2019-05-23T15:49:00Z">
                <w:r w:rsidR="00BA507C" w:rsidDel="006B7CAE">
                  <w:rPr>
                    <w:rFonts w:cstheme="minorHAnsi"/>
                  </w:rPr>
                  <w:delText>0</w:delText>
                </w:r>
              </w:del>
              <w:r w:rsidR="00BA507C">
                <w:rPr>
                  <w:rFonts w:cstheme="minorHAnsi"/>
                </w:rPr>
                <w:t>0</w:t>
              </w:r>
            </w:ins>
          </w:p>
        </w:tc>
        <w:tc>
          <w:tcPr>
            <w:tcW w:w="387" w:type="pct"/>
            <w:tcPrChange w:id="734" w:author="Sarah Gallacher" w:date="2018-11-26T11:34:00Z">
              <w:tcPr>
                <w:tcW w:w="387" w:type="pct"/>
              </w:tcPr>
            </w:tcPrChange>
          </w:tcPr>
          <w:p w14:paraId="09045E9E" w14:textId="4D57AE8C" w:rsidR="00D13A3D" w:rsidRPr="0052256F" w:rsidRDefault="005378BA" w:rsidP="00D13A3D">
            <w:pPr>
              <w:pStyle w:val="NoSpacing"/>
              <w:spacing w:line="276" w:lineRule="auto"/>
              <w:jc w:val="center"/>
              <w:rPr>
                <w:rFonts w:cstheme="minorHAnsi"/>
              </w:rPr>
            </w:pPr>
            <w:ins w:id="735" w:author="Aidan Parkinson" w:date="2018-11-29T16:35:00Z">
              <w:r>
                <w:rPr>
                  <w:rFonts w:cstheme="minorHAnsi"/>
                </w:rPr>
                <w:t>30 mins</w:t>
              </w:r>
            </w:ins>
          </w:p>
        </w:tc>
        <w:tc>
          <w:tcPr>
            <w:tcW w:w="630" w:type="pct"/>
            <w:tcPrChange w:id="736" w:author="Sarah Gallacher" w:date="2018-11-26T11:34:00Z">
              <w:tcPr>
                <w:tcW w:w="1361" w:type="pct"/>
              </w:tcPr>
            </w:tcPrChange>
          </w:tcPr>
          <w:p w14:paraId="07AE8CA6" w14:textId="07C555C8" w:rsidR="00D13A3D" w:rsidRPr="0052256F" w:rsidRDefault="002537FC" w:rsidP="0035371F">
            <w:pPr>
              <w:pStyle w:val="NoSpacing"/>
              <w:jc w:val="center"/>
            </w:pPr>
            <w:r>
              <w:t>Libraries</w:t>
            </w:r>
            <w:ins w:id="737" w:author="Aidan Parkinson" w:date="2018-11-29T16:24:00Z">
              <w:r w:rsidR="001E3C6C">
                <w:t>,</w:t>
              </w:r>
            </w:ins>
            <w:del w:id="738" w:author="Aidan Parkinson" w:date="2018-11-29T16:24:00Z">
              <w:r w:rsidDel="001E3C6C">
                <w:delText xml:space="preserve"> and</w:delText>
              </w:r>
            </w:del>
            <w:r>
              <w:t xml:space="preserve"> Packages</w:t>
            </w:r>
            <w:ins w:id="739" w:author="Aidan Parkinson" w:date="2018-11-29T16:24:00Z">
              <w:r w:rsidR="001E3C6C">
                <w:t xml:space="preserve"> and Refactoring</w:t>
              </w:r>
            </w:ins>
          </w:p>
        </w:tc>
        <w:tc>
          <w:tcPr>
            <w:tcW w:w="2472" w:type="pct"/>
            <w:tcPrChange w:id="740" w:author="Sarah Gallacher" w:date="2018-11-26T11:34:00Z">
              <w:tcPr>
                <w:tcW w:w="2244" w:type="pct"/>
              </w:tcPr>
            </w:tcPrChange>
          </w:tcPr>
          <w:p w14:paraId="27F00CBC" w14:textId="60AD6A3D" w:rsidR="00D50845" w:rsidRDefault="00D50845" w:rsidP="00D231D9">
            <w:pPr>
              <w:pStyle w:val="NoSpacing"/>
              <w:spacing w:line="276" w:lineRule="auto"/>
              <w:rPr>
                <w:ins w:id="741" w:author="Sarah Gallacher" w:date="2018-11-26T11:38:00Z"/>
                <w:rFonts w:cstheme="minorHAnsi"/>
              </w:rPr>
            </w:pPr>
            <w:ins w:id="742" w:author="Sarah Gallacher" w:date="2018-11-26T11:38:00Z">
              <w:r>
                <w:rPr>
                  <w:rFonts w:cstheme="minorHAnsi"/>
                </w:rPr>
                <w:t xml:space="preserve">INTRODUCE the concept of code libraries/packages/modules and how they provide </w:t>
              </w:r>
            </w:ins>
            <w:ins w:id="743" w:author="Sarah Gallacher" w:date="2018-11-26T11:39:00Z">
              <w:r>
                <w:rPr>
                  <w:rFonts w:cstheme="minorHAnsi"/>
                </w:rPr>
                <w:t>pre-developed functionality, so you don’t have to write everything from scratch every time.</w:t>
              </w:r>
            </w:ins>
          </w:p>
          <w:p w14:paraId="12F726A8" w14:textId="77777777" w:rsidR="00D50845" w:rsidRDefault="00D50845" w:rsidP="00D231D9">
            <w:pPr>
              <w:pStyle w:val="NoSpacing"/>
              <w:spacing w:line="276" w:lineRule="auto"/>
              <w:rPr>
                <w:ins w:id="744" w:author="Sarah Gallacher" w:date="2018-11-26T11:38:00Z"/>
                <w:rFonts w:cstheme="minorHAnsi"/>
              </w:rPr>
            </w:pPr>
          </w:p>
          <w:p w14:paraId="39E7430A" w14:textId="0C24CBAC" w:rsidR="006F3053" w:rsidDel="000E5F60" w:rsidRDefault="002537FC" w:rsidP="00D231D9">
            <w:pPr>
              <w:pStyle w:val="NoSpacing"/>
              <w:spacing w:line="276" w:lineRule="auto"/>
              <w:rPr>
                <w:del w:id="745" w:author="Aidan Parkinson [2]" w:date="2019-01-30T12:03:00Z"/>
                <w:rFonts w:cstheme="minorHAnsi"/>
              </w:rPr>
            </w:pPr>
            <w:del w:id="746" w:author="Sarah Gallacher" w:date="2018-11-26T11:39:00Z">
              <w:r w:rsidDel="00D50845">
                <w:rPr>
                  <w:rFonts w:cstheme="minorHAnsi"/>
                </w:rPr>
                <w:delText>TRAINER to introduce the various libraries – don’t always have to build it yourself</w:delText>
              </w:r>
            </w:del>
            <w:ins w:id="747" w:author="Sarah Gallacher" w:date="2018-11-26T11:39:00Z">
              <w:r w:rsidR="00D50845">
                <w:rPr>
                  <w:rFonts w:cstheme="minorHAnsi"/>
                </w:rPr>
                <w:t xml:space="preserve">ACTIVITY </w:t>
              </w:r>
            </w:ins>
            <w:ins w:id="748" w:author="Sarah Gallacher" w:date="2018-11-26T11:41:00Z">
              <w:r w:rsidR="00792E53">
                <w:rPr>
                  <w:rFonts w:cstheme="minorHAnsi"/>
                </w:rPr>
                <w:t>–</w:t>
              </w:r>
            </w:ins>
            <w:ins w:id="749" w:author="Sarah Gallacher" w:date="2018-11-26T11:39:00Z">
              <w:r w:rsidR="00D50845">
                <w:rPr>
                  <w:rFonts w:cstheme="minorHAnsi"/>
                </w:rPr>
                <w:t xml:space="preserve"> </w:t>
              </w:r>
            </w:ins>
            <w:ins w:id="750" w:author="Sarah Gallacher" w:date="2018-11-26T11:45:00Z">
              <w:r w:rsidR="008236A7">
                <w:rPr>
                  <w:rFonts w:cstheme="minorHAnsi"/>
                </w:rPr>
                <w:t>Building on previous activity, c</w:t>
              </w:r>
            </w:ins>
            <w:ins w:id="751" w:author="Sarah Gallacher" w:date="2018-11-26T11:41:00Z">
              <w:r w:rsidR="00792E53">
                <w:rPr>
                  <w:rFonts w:cstheme="minorHAnsi"/>
                </w:rPr>
                <w:t xml:space="preserve">hange ‘Hello world’ program to also print the current date. </w:t>
              </w:r>
            </w:ins>
            <w:ins w:id="752" w:author="Sarah Gallacher" w:date="2018-11-26T11:43:00Z">
              <w:r w:rsidR="00792E53">
                <w:rPr>
                  <w:rFonts w:cstheme="minorHAnsi"/>
                </w:rPr>
                <w:t>Show how code fails initially due to missing datetime module. Change code to import module and then see how code runs correctly.</w:t>
              </w:r>
            </w:ins>
            <w:ins w:id="753" w:author="Sarah Gallacher" w:date="2018-11-26T11:46:00Z">
              <w:r w:rsidR="00AB7233">
                <w:rPr>
                  <w:rFonts w:cstheme="minorHAnsi"/>
                </w:rPr>
                <w:t xml:space="preserve"> (Step by Step) 15 mins</w:t>
              </w:r>
            </w:ins>
          </w:p>
          <w:p w14:paraId="584EEBC5" w14:textId="6F87AF47" w:rsidR="002537FC" w:rsidDel="00486E22" w:rsidRDefault="002537FC" w:rsidP="00D231D9">
            <w:pPr>
              <w:pStyle w:val="NoSpacing"/>
              <w:spacing w:line="276" w:lineRule="auto"/>
              <w:rPr>
                <w:del w:id="754" w:author="Sarah Gallacher" w:date="2018-11-26T11:39:00Z"/>
                <w:rFonts w:cstheme="minorHAnsi"/>
              </w:rPr>
            </w:pPr>
          </w:p>
          <w:p w14:paraId="4E566717" w14:textId="49135730" w:rsidR="002537FC" w:rsidRPr="002537FC" w:rsidRDefault="002537FC" w:rsidP="00D231D9">
            <w:pPr>
              <w:pStyle w:val="NoSpacing"/>
              <w:spacing w:line="276" w:lineRule="auto"/>
              <w:rPr>
                <w:rFonts w:cstheme="minorHAnsi"/>
              </w:rPr>
            </w:pPr>
          </w:p>
        </w:tc>
        <w:tc>
          <w:tcPr>
            <w:tcW w:w="979" w:type="pct"/>
            <w:tcPrChange w:id="755" w:author="Sarah Gallacher" w:date="2018-11-26T11:34:00Z">
              <w:tcPr>
                <w:tcW w:w="476" w:type="pct"/>
              </w:tcPr>
            </w:tcPrChange>
          </w:tcPr>
          <w:p w14:paraId="63BDAC54" w14:textId="48BCFE76" w:rsidR="00D13A3D" w:rsidRPr="0052256F" w:rsidRDefault="00486E22">
            <w:pPr>
              <w:pStyle w:val="NoSpacing"/>
              <w:spacing w:line="276" w:lineRule="auto"/>
              <w:rPr>
                <w:rFonts w:cstheme="minorHAnsi"/>
              </w:rPr>
              <w:pPrChange w:id="756" w:author="Sarah Gallacher" w:date="2018-11-26T11:40:00Z">
                <w:pPr>
                  <w:pStyle w:val="NoSpacing"/>
                  <w:spacing w:line="276" w:lineRule="auto"/>
                  <w:jc w:val="center"/>
                </w:pPr>
              </w:pPrChange>
            </w:pPr>
            <w:ins w:id="757" w:author="Sarah Gallacher" w:date="2018-11-26T11:40:00Z">
              <w:r>
                <w:rPr>
                  <w:rFonts w:cstheme="minorHAnsi"/>
                </w:rPr>
                <w:t xml:space="preserve">Link to list of Python modules: </w:t>
              </w:r>
              <w:r>
                <w:rPr>
                  <w:rFonts w:cstheme="minorHAnsi"/>
                </w:rPr>
                <w:fldChar w:fldCharType="begin"/>
              </w:r>
              <w:r>
                <w:rPr>
                  <w:rFonts w:cstheme="minorHAnsi"/>
                </w:rPr>
                <w:instrText xml:space="preserve"> HYPERLINK "</w:instrText>
              </w:r>
              <w:r w:rsidRPr="00486E22">
                <w:rPr>
                  <w:rFonts w:cstheme="minorHAnsi"/>
                </w:rPr>
                <w:instrText>https://docs.python.org/3/py-modindex.html</w:instrText>
              </w:r>
              <w:r>
                <w:rPr>
                  <w:rFonts w:cstheme="minorHAnsi"/>
                </w:rPr>
                <w:instrText xml:space="preserve">" </w:instrText>
              </w:r>
              <w:r>
                <w:rPr>
                  <w:rFonts w:cstheme="minorHAnsi"/>
                </w:rPr>
                <w:fldChar w:fldCharType="separate"/>
              </w:r>
              <w:r w:rsidRPr="00AB1CE3">
                <w:rPr>
                  <w:rStyle w:val="Hyperlink"/>
                  <w:rFonts w:cstheme="minorHAnsi"/>
                </w:rPr>
                <w:t>https://docs.python.org/3/py-modindex.html</w:t>
              </w:r>
              <w:r>
                <w:rPr>
                  <w:rFonts w:cstheme="minorHAnsi"/>
                </w:rPr>
                <w:fldChar w:fldCharType="end"/>
              </w:r>
              <w:r>
                <w:rPr>
                  <w:rFonts w:cstheme="minorHAnsi"/>
                </w:rPr>
                <w:t xml:space="preserve"> </w:t>
              </w:r>
            </w:ins>
          </w:p>
        </w:tc>
      </w:tr>
      <w:tr w:rsidR="00D13A3D" w:rsidRPr="0052256F" w14:paraId="07B48471" w14:textId="77777777" w:rsidTr="00626810">
        <w:trPr>
          <w:cantSplit/>
          <w:trHeight w:val="431"/>
          <w:trPrChange w:id="758" w:author="Sarah Gallacher" w:date="2018-11-26T11:34:00Z">
            <w:trPr>
              <w:cantSplit/>
              <w:trHeight w:val="431"/>
            </w:trPr>
          </w:trPrChange>
        </w:trPr>
        <w:tc>
          <w:tcPr>
            <w:tcW w:w="532" w:type="pct"/>
            <w:tcPrChange w:id="759" w:author="Sarah Gallacher" w:date="2018-11-26T11:34:00Z">
              <w:tcPr>
                <w:tcW w:w="532" w:type="pct"/>
              </w:tcPr>
            </w:tcPrChange>
          </w:tcPr>
          <w:p w14:paraId="687552FC" w14:textId="6143B7AB" w:rsidR="00D13A3D" w:rsidRPr="0052256F" w:rsidRDefault="00DA363A" w:rsidP="00D13A3D">
            <w:pPr>
              <w:jc w:val="center"/>
              <w:rPr>
                <w:rFonts w:cstheme="minorHAnsi"/>
              </w:rPr>
            </w:pPr>
            <w:ins w:id="760" w:author="Aidan Parkinson" w:date="2018-11-29T16:44:00Z">
              <w:r>
                <w:rPr>
                  <w:rFonts w:cstheme="minorHAnsi"/>
                </w:rPr>
                <w:lastRenderedPageBreak/>
                <w:t>11:</w:t>
              </w:r>
            </w:ins>
            <w:ins w:id="761" w:author="Aidan Parkinson" w:date="2018-11-29T16:48:00Z">
              <w:del w:id="762" w:author="Aidan Parkinson [2]" w:date="2019-01-30T15:59:00Z">
                <w:r w:rsidDel="00BA507C">
                  <w:rPr>
                    <w:rFonts w:cstheme="minorHAnsi"/>
                  </w:rPr>
                  <w:delText>10</w:delText>
                </w:r>
              </w:del>
            </w:ins>
            <w:ins w:id="763" w:author="Aidan Parkinson" w:date="2019-05-23T15:49:00Z">
              <w:r w:rsidR="006B7CAE">
                <w:rPr>
                  <w:rFonts w:cstheme="minorHAnsi"/>
                </w:rPr>
                <w:t>2</w:t>
              </w:r>
            </w:ins>
            <w:ins w:id="764" w:author="Aidan Parkinson [2]" w:date="2019-01-30T15:59:00Z">
              <w:del w:id="765" w:author="Aidan Parkinson" w:date="2019-05-23T15:49:00Z">
                <w:r w:rsidR="00BA507C" w:rsidDel="006B7CAE">
                  <w:rPr>
                    <w:rFonts w:cstheme="minorHAnsi"/>
                  </w:rPr>
                  <w:delText>3</w:delText>
                </w:r>
              </w:del>
              <w:r w:rsidR="00BA507C">
                <w:rPr>
                  <w:rFonts w:cstheme="minorHAnsi"/>
                </w:rPr>
                <w:t>0</w:t>
              </w:r>
            </w:ins>
          </w:p>
        </w:tc>
        <w:tc>
          <w:tcPr>
            <w:tcW w:w="387" w:type="pct"/>
            <w:tcPrChange w:id="766" w:author="Sarah Gallacher" w:date="2018-11-26T11:34:00Z">
              <w:tcPr>
                <w:tcW w:w="387" w:type="pct"/>
              </w:tcPr>
            </w:tcPrChange>
          </w:tcPr>
          <w:p w14:paraId="77FD722C" w14:textId="3BD32F93" w:rsidR="00D13A3D" w:rsidRPr="0052256F" w:rsidRDefault="006B7CAE" w:rsidP="00D13A3D">
            <w:pPr>
              <w:pStyle w:val="NoSpacing"/>
              <w:spacing w:line="276" w:lineRule="auto"/>
              <w:jc w:val="center"/>
              <w:rPr>
                <w:rFonts w:cstheme="minorHAnsi"/>
              </w:rPr>
            </w:pPr>
            <w:ins w:id="767" w:author="Aidan Parkinson" w:date="2019-05-23T15:50:00Z">
              <w:r>
                <w:rPr>
                  <w:rFonts w:cstheme="minorHAnsi"/>
                </w:rPr>
                <w:t>55</w:t>
              </w:r>
            </w:ins>
            <w:ins w:id="768" w:author="Aidan Parkinson" w:date="2018-11-29T16:36:00Z">
              <w:r w:rsidR="005378BA">
                <w:rPr>
                  <w:rFonts w:cstheme="minorHAnsi"/>
                </w:rPr>
                <w:t xml:space="preserve"> mins</w:t>
              </w:r>
            </w:ins>
          </w:p>
        </w:tc>
        <w:tc>
          <w:tcPr>
            <w:tcW w:w="630" w:type="pct"/>
            <w:tcPrChange w:id="769" w:author="Sarah Gallacher" w:date="2018-11-26T11:34:00Z">
              <w:tcPr>
                <w:tcW w:w="1361" w:type="pct"/>
              </w:tcPr>
            </w:tcPrChange>
          </w:tcPr>
          <w:p w14:paraId="51120003" w14:textId="515A4F09" w:rsidR="00D13A3D" w:rsidRPr="0052256F" w:rsidRDefault="002537FC" w:rsidP="002537FC">
            <w:pPr>
              <w:pStyle w:val="NoSpacing"/>
              <w:jc w:val="center"/>
            </w:pPr>
            <w:r>
              <w:t>Version Control System</w:t>
            </w:r>
          </w:p>
        </w:tc>
        <w:tc>
          <w:tcPr>
            <w:tcW w:w="2472" w:type="pct"/>
            <w:tcPrChange w:id="770" w:author="Sarah Gallacher" w:date="2018-11-26T11:34:00Z">
              <w:tcPr>
                <w:tcW w:w="2244" w:type="pct"/>
              </w:tcPr>
            </w:tcPrChange>
          </w:tcPr>
          <w:p w14:paraId="78A6CA89" w14:textId="77777777" w:rsidR="0006180C" w:rsidRDefault="0006180C" w:rsidP="006F3053">
            <w:pPr>
              <w:pStyle w:val="NoSpacing"/>
              <w:spacing w:line="276" w:lineRule="auto"/>
              <w:rPr>
                <w:ins w:id="771" w:author="Sarah Gallacher" w:date="2018-11-26T11:48:00Z"/>
                <w:rFonts w:cstheme="minorHAnsi"/>
              </w:rPr>
            </w:pPr>
            <w:ins w:id="772" w:author="Sarah Gallacher" w:date="2018-11-26T11:47:00Z">
              <w:r>
                <w:rPr>
                  <w:rFonts w:cstheme="minorHAnsi"/>
                </w:rPr>
                <w:t>EXPLAIN</w:t>
              </w:r>
            </w:ins>
            <w:ins w:id="773" w:author="Sarah Gallacher" w:date="2018-11-26T11:48:00Z">
              <w:r>
                <w:rPr>
                  <w:rFonts w:cstheme="minorHAnsi"/>
                </w:rPr>
                <w:t xml:space="preserve"> that:</w:t>
              </w:r>
            </w:ins>
          </w:p>
          <w:p w14:paraId="68ACC261" w14:textId="77777777" w:rsidR="00D21818" w:rsidRDefault="0006180C">
            <w:pPr>
              <w:pStyle w:val="NoSpacing"/>
              <w:numPr>
                <w:ilvl w:val="0"/>
                <w:numId w:val="22"/>
              </w:numPr>
              <w:spacing w:line="276" w:lineRule="auto"/>
              <w:rPr>
                <w:ins w:id="774" w:author="Sarah Gallacher" w:date="2018-11-26T11:48:00Z"/>
                <w:rFonts w:cstheme="minorHAnsi"/>
              </w:rPr>
              <w:pPrChange w:id="775" w:author="Sarah Gallacher" w:date="2018-11-26T11:51:00Z">
                <w:pPr>
                  <w:pStyle w:val="NoSpacing"/>
                  <w:spacing w:line="276" w:lineRule="auto"/>
                </w:pPr>
              </w:pPrChange>
            </w:pPr>
            <w:ins w:id="776" w:author="Sarah Gallacher" w:date="2018-11-26T11:48:00Z">
              <w:r>
                <w:rPr>
                  <w:rFonts w:cstheme="minorHAnsi"/>
                </w:rPr>
                <w:t>very often multiple people will collabo</w:t>
              </w:r>
              <w:r w:rsidR="00D21818">
                <w:rPr>
                  <w:rFonts w:cstheme="minorHAnsi"/>
                </w:rPr>
                <w:t>rate on the same piece of code.</w:t>
              </w:r>
            </w:ins>
          </w:p>
          <w:p w14:paraId="2D7D07C6" w14:textId="580504F8" w:rsidR="006F3053" w:rsidRDefault="00D21818">
            <w:pPr>
              <w:pStyle w:val="NoSpacing"/>
              <w:numPr>
                <w:ilvl w:val="0"/>
                <w:numId w:val="22"/>
              </w:numPr>
              <w:spacing w:line="276" w:lineRule="auto"/>
              <w:rPr>
                <w:rFonts w:cstheme="minorHAnsi"/>
              </w:rPr>
              <w:pPrChange w:id="777" w:author="Sarah Gallacher" w:date="2018-11-26T11:51:00Z">
                <w:pPr>
                  <w:pStyle w:val="NoSpacing"/>
                  <w:spacing w:line="276" w:lineRule="auto"/>
                </w:pPr>
              </w:pPrChange>
            </w:pPr>
            <w:ins w:id="778" w:author="Sarah Gallacher" w:date="2018-11-26T11:50:00Z">
              <w:r>
                <w:rPr>
                  <w:rFonts w:cstheme="minorHAnsi"/>
                </w:rPr>
                <w:t>p</w:t>
              </w:r>
              <w:r w:rsidR="0006180C">
                <w:rPr>
                  <w:rFonts w:cstheme="minorHAnsi"/>
                </w:rPr>
                <w:t xml:space="preserve">eople want to share code and collaborate on code without overwriting each other’s changes. </w:t>
              </w:r>
            </w:ins>
            <w:ins w:id="779" w:author="Sarah Gallacher" w:date="2018-11-26T11:48:00Z">
              <w:r w:rsidR="0006180C">
                <w:rPr>
                  <w:rFonts w:cstheme="minorHAnsi"/>
                </w:rPr>
                <w:t xml:space="preserve">Give example of all the developers at Google working </w:t>
              </w:r>
            </w:ins>
            <w:ins w:id="780" w:author="Sarah Gallacher" w:date="2018-11-26T11:49:00Z">
              <w:r w:rsidR="0006180C">
                <w:rPr>
                  <w:rFonts w:cstheme="minorHAnsi"/>
                </w:rPr>
                <w:t>together to write code for web search.</w:t>
              </w:r>
            </w:ins>
            <w:ins w:id="781" w:author="Sarah Gallacher" w:date="2018-11-26T11:48:00Z">
              <w:r w:rsidR="0006180C">
                <w:rPr>
                  <w:rFonts w:cstheme="minorHAnsi"/>
                </w:rPr>
                <w:t xml:space="preserve"> </w:t>
              </w:r>
            </w:ins>
            <w:del w:id="782" w:author="Sarah Gallacher" w:date="2018-11-26T11:50:00Z">
              <w:r w:rsidR="002537FC" w:rsidDel="0006180C">
                <w:rPr>
                  <w:rFonts w:cstheme="minorHAnsi"/>
                </w:rPr>
                <w:delText xml:space="preserve">Collaboration with people around their world, share code and not overwrite each other’s. </w:delText>
              </w:r>
            </w:del>
          </w:p>
          <w:p w14:paraId="2AF29636" w14:textId="29DC7E3A" w:rsidR="002537FC" w:rsidRDefault="002537FC" w:rsidP="006F3053">
            <w:pPr>
              <w:pStyle w:val="NoSpacing"/>
              <w:spacing w:line="276" w:lineRule="auto"/>
              <w:rPr>
                <w:ins w:id="783" w:author="Sarah Gallacher" w:date="2018-11-26T11:51:00Z"/>
                <w:rFonts w:cstheme="minorHAnsi"/>
              </w:rPr>
            </w:pPr>
          </w:p>
          <w:p w14:paraId="0AE34E97" w14:textId="76928D21" w:rsidR="00D21818" w:rsidRDefault="00D21818" w:rsidP="006F3053">
            <w:pPr>
              <w:pStyle w:val="NoSpacing"/>
              <w:spacing w:line="276" w:lineRule="auto"/>
              <w:rPr>
                <w:ins w:id="784" w:author="Sarah Gallacher" w:date="2018-11-26T11:52:00Z"/>
                <w:rFonts w:cstheme="minorHAnsi"/>
              </w:rPr>
            </w:pPr>
            <w:ins w:id="785" w:author="Sarah Gallacher" w:date="2018-11-26T11:51:00Z">
              <w:r>
                <w:rPr>
                  <w:rFonts w:cstheme="minorHAnsi"/>
                </w:rPr>
                <w:t>INTRODUCE Version Control Systems (VCS) as a means of sharing and collaborating on code with thousands of other people without overwriting others</w:t>
              </w:r>
            </w:ins>
            <w:ins w:id="786" w:author="Sarah Gallacher" w:date="2018-11-26T11:52:00Z">
              <w:r>
                <w:rPr>
                  <w:rFonts w:cstheme="minorHAnsi"/>
                </w:rPr>
                <w:t>’</w:t>
              </w:r>
            </w:ins>
            <w:ins w:id="787" w:author="Sarah Gallacher" w:date="2018-11-26T11:51:00Z">
              <w:r>
                <w:rPr>
                  <w:rFonts w:cstheme="minorHAnsi"/>
                </w:rPr>
                <w:t xml:space="preserve"> changes.</w:t>
              </w:r>
            </w:ins>
          </w:p>
          <w:p w14:paraId="6F3D1B87" w14:textId="2FD47F07" w:rsidR="00BE2C44" w:rsidRDefault="00BE2C44" w:rsidP="006F3053">
            <w:pPr>
              <w:pStyle w:val="NoSpacing"/>
              <w:spacing w:line="276" w:lineRule="auto"/>
              <w:rPr>
                <w:ins w:id="788" w:author="Sarah Gallacher" w:date="2018-11-26T11:52:00Z"/>
                <w:rFonts w:cstheme="minorHAnsi"/>
              </w:rPr>
            </w:pPr>
          </w:p>
          <w:p w14:paraId="061A0C9C" w14:textId="3E44C8B8" w:rsidR="00BE2C44" w:rsidRDefault="00BE2C44" w:rsidP="006F3053">
            <w:pPr>
              <w:pStyle w:val="NoSpacing"/>
              <w:spacing w:line="276" w:lineRule="auto"/>
              <w:rPr>
                <w:ins w:id="789" w:author="Sarah Gallacher" w:date="2018-11-26T11:54:00Z"/>
                <w:rFonts w:cstheme="minorHAnsi"/>
              </w:rPr>
            </w:pPr>
            <w:ins w:id="790" w:author="Sarah Gallacher" w:date="2018-11-26T11:52:00Z">
              <w:r>
                <w:rPr>
                  <w:rFonts w:cstheme="minorHAnsi"/>
                </w:rPr>
                <w:t xml:space="preserve">STATE that there are many different VCS </w:t>
              </w:r>
            </w:ins>
            <w:ins w:id="791" w:author="Sarah Gallacher" w:date="2018-11-26T11:53:00Z">
              <w:r>
                <w:rPr>
                  <w:rFonts w:cstheme="minorHAnsi"/>
                </w:rPr>
                <w:t>–</w:t>
              </w:r>
            </w:ins>
            <w:ins w:id="792" w:author="Sarah Gallacher" w:date="2018-11-26T11:52:00Z">
              <w:r>
                <w:rPr>
                  <w:rFonts w:cstheme="minorHAnsi"/>
                </w:rPr>
                <w:t xml:space="preserve"> </w:t>
              </w:r>
              <w:proofErr w:type="spellStart"/>
              <w:r>
                <w:rPr>
                  <w:rFonts w:cstheme="minorHAnsi"/>
                </w:rPr>
                <w:t>Github</w:t>
              </w:r>
              <w:proofErr w:type="spellEnd"/>
              <w:r>
                <w:rPr>
                  <w:rFonts w:cstheme="minorHAnsi"/>
                </w:rPr>
                <w:t>, Gitlab, Bitbucket</w:t>
              </w:r>
            </w:ins>
            <w:ins w:id="793" w:author="Sarah Gallacher" w:date="2018-11-26T11:54:00Z">
              <w:r>
                <w:rPr>
                  <w:rFonts w:cstheme="minorHAnsi"/>
                </w:rPr>
                <w:t xml:space="preserve"> – all </w:t>
              </w:r>
              <w:r w:rsidR="008F7AE0">
                <w:rPr>
                  <w:rFonts w:cstheme="minorHAnsi"/>
                </w:rPr>
                <w:t>hosted on the internet.</w:t>
              </w:r>
            </w:ins>
            <w:ins w:id="794" w:author="Sarah Gallacher" w:date="2018-11-26T11:56:00Z">
              <w:r w:rsidR="008F7AE0">
                <w:rPr>
                  <w:rFonts w:cstheme="minorHAnsi"/>
                </w:rPr>
                <w:t xml:space="preserve"> Explain that Arup has its own version of Gitlab which all Arup employees can log into with</w:t>
              </w:r>
            </w:ins>
            <w:ins w:id="795" w:author="Sarah Gallacher" w:date="2018-11-26T11:57:00Z">
              <w:r w:rsidR="008F7AE0">
                <w:rPr>
                  <w:rFonts w:cstheme="minorHAnsi"/>
                </w:rPr>
                <w:t xml:space="preserve"> their Arup credentials</w:t>
              </w:r>
            </w:ins>
            <w:ins w:id="796" w:author="Aidan Parkinson [2]" w:date="2019-01-30T12:11:00Z">
              <w:r w:rsidR="009B4D0C">
                <w:rPr>
                  <w:rFonts w:cstheme="minorHAnsi"/>
                </w:rPr>
                <w:t xml:space="preserve"> that can only be accessed within the Arup VPN</w:t>
              </w:r>
            </w:ins>
            <w:ins w:id="797" w:author="Aidan Parkinson [2]" w:date="2019-01-30T12:12:00Z">
              <w:r w:rsidR="009B4D0C">
                <w:rPr>
                  <w:rFonts w:cstheme="minorHAnsi"/>
                </w:rPr>
                <w:t xml:space="preserve"> (those using AWS Workspace will not be able to access thi</w:t>
              </w:r>
            </w:ins>
            <w:ins w:id="798" w:author="Aidan Parkinson [2]" w:date="2019-01-30T12:13:00Z">
              <w:r w:rsidR="009B4D0C">
                <w:rPr>
                  <w:rFonts w:cstheme="minorHAnsi"/>
                </w:rPr>
                <w:t>s)</w:t>
              </w:r>
            </w:ins>
            <w:ins w:id="799" w:author="Sarah Gallacher" w:date="2018-11-26T11:57:00Z">
              <w:r w:rsidR="008F7AE0">
                <w:rPr>
                  <w:rFonts w:cstheme="minorHAnsi"/>
                </w:rPr>
                <w:t>.</w:t>
              </w:r>
            </w:ins>
          </w:p>
          <w:p w14:paraId="3B12826D" w14:textId="50227593" w:rsidR="008F7AE0" w:rsidRDefault="008F7AE0" w:rsidP="006F3053">
            <w:pPr>
              <w:pStyle w:val="NoSpacing"/>
              <w:spacing w:line="276" w:lineRule="auto"/>
              <w:rPr>
                <w:ins w:id="800" w:author="Sarah Gallacher" w:date="2018-11-26T11:56:00Z"/>
                <w:rFonts w:cstheme="minorHAnsi"/>
              </w:rPr>
            </w:pPr>
          </w:p>
          <w:p w14:paraId="55056A68" w14:textId="468FE882" w:rsidR="008F7AE0" w:rsidRDefault="008F7AE0" w:rsidP="006F3053">
            <w:pPr>
              <w:pStyle w:val="NoSpacing"/>
              <w:spacing w:line="276" w:lineRule="auto"/>
              <w:rPr>
                <w:ins w:id="801" w:author="Sarah Gallacher" w:date="2018-11-26T11:51:00Z"/>
                <w:rFonts w:cstheme="minorHAnsi"/>
              </w:rPr>
            </w:pPr>
            <w:ins w:id="802" w:author="Sarah Gallacher" w:date="2018-11-26T11:56:00Z">
              <w:r>
                <w:rPr>
                  <w:rFonts w:cstheme="minorHAnsi"/>
                </w:rPr>
                <w:t xml:space="preserve">ACTIVITY – everyone to navigate to </w:t>
              </w:r>
              <w:del w:id="803" w:author="Aidan Parkinson [2]" w:date="2019-01-30T12:08:00Z">
                <w:r w:rsidDel="000E5F60">
                  <w:rPr>
                    <w:rFonts w:cstheme="minorHAnsi"/>
                  </w:rPr>
                  <w:delText>gitlab.arup.com</w:delText>
                </w:r>
              </w:del>
            </w:ins>
            <w:ins w:id="804" w:author="Sarah Gallacher" w:date="2018-11-26T11:57:00Z">
              <w:del w:id="805" w:author="Aidan Parkinson [2]" w:date="2019-01-30T12:08:00Z">
                <w:r w:rsidDel="000E5F60">
                  <w:rPr>
                    <w:rFonts w:cstheme="minorHAnsi"/>
                  </w:rPr>
                  <w:delText xml:space="preserve"> </w:delText>
                </w:r>
              </w:del>
            </w:ins>
            <w:ins w:id="806" w:author="Aidan Parkinson [2]" w:date="2019-01-30T12:08:00Z">
              <w:del w:id="807" w:author="Aidan Parkinson" w:date="2019-04-26T10:10:00Z">
                <w:r w:rsidR="000E5F60" w:rsidDel="006D1401">
                  <w:rPr>
                    <w:rFonts w:cstheme="minorHAnsi"/>
                  </w:rPr>
                  <w:delText>bitbucket</w:delText>
                </w:r>
              </w:del>
            </w:ins>
            <w:ins w:id="808" w:author="Aidan Parkinson" w:date="2019-04-26T10:10:00Z">
              <w:r w:rsidR="006D1401">
                <w:rPr>
                  <w:rFonts w:cstheme="minorHAnsi"/>
                </w:rPr>
                <w:t>github</w:t>
              </w:r>
            </w:ins>
            <w:ins w:id="809" w:author="Aidan Parkinson [2]" w:date="2019-01-30T12:08:00Z">
              <w:r w:rsidR="000E5F60">
                <w:rPr>
                  <w:rFonts w:cstheme="minorHAnsi"/>
                </w:rPr>
                <w:t>.</w:t>
              </w:r>
            </w:ins>
            <w:ins w:id="810" w:author="Aidan Parkinson" w:date="2019-04-26T10:10:00Z">
              <w:r w:rsidR="006D1401">
                <w:rPr>
                  <w:rFonts w:cstheme="minorHAnsi"/>
                </w:rPr>
                <w:t>com</w:t>
              </w:r>
            </w:ins>
            <w:ins w:id="811" w:author="Aidan Parkinson [2]" w:date="2019-01-30T12:08:00Z">
              <w:del w:id="812" w:author="Aidan Parkinson" w:date="2019-04-26T10:10:00Z">
                <w:r w:rsidR="000E5F60" w:rsidDel="006D1401">
                  <w:rPr>
                    <w:rFonts w:cstheme="minorHAnsi"/>
                  </w:rPr>
                  <w:delText>org</w:delText>
                </w:r>
              </w:del>
              <w:r w:rsidR="000E5F60">
                <w:rPr>
                  <w:rFonts w:cstheme="minorHAnsi"/>
                </w:rPr>
                <w:t xml:space="preserve"> </w:t>
              </w:r>
            </w:ins>
            <w:ins w:id="813" w:author="Sarah Gallacher" w:date="2018-11-26T11:57:00Z">
              <w:r>
                <w:rPr>
                  <w:rFonts w:cstheme="minorHAnsi"/>
                </w:rPr>
                <w:t xml:space="preserve">and log in using their </w:t>
              </w:r>
              <w:del w:id="814" w:author="Aidan Parkinson [2]" w:date="2019-01-30T12:08:00Z">
                <w:r w:rsidDel="000E5F60">
                  <w:rPr>
                    <w:rFonts w:cstheme="minorHAnsi"/>
                  </w:rPr>
                  <w:delText xml:space="preserve">Arup </w:delText>
                </w:r>
              </w:del>
              <w:r>
                <w:rPr>
                  <w:rFonts w:cstheme="minorHAnsi"/>
                </w:rPr>
                <w:t>credentials.</w:t>
              </w:r>
            </w:ins>
            <w:ins w:id="815" w:author="Aidan Parkinson [2]" w:date="2019-01-30T12:08:00Z">
              <w:r w:rsidR="000E5F60">
                <w:rPr>
                  <w:rFonts w:cstheme="minorHAnsi"/>
                </w:rPr>
                <w:t xml:space="preserve"> Attendees to share </w:t>
              </w:r>
              <w:del w:id="816" w:author="Aidan Parkinson" w:date="2019-04-26T10:11:00Z">
                <w:r w:rsidR="000E5F60" w:rsidDel="006D1401">
                  <w:rPr>
                    <w:rFonts w:cstheme="minorHAnsi"/>
                  </w:rPr>
                  <w:delText>Bitbucket</w:delText>
                </w:r>
              </w:del>
            </w:ins>
            <w:proofErr w:type="spellStart"/>
            <w:ins w:id="817" w:author="Aidan Parkinson" w:date="2019-04-26T10:11:00Z">
              <w:r w:rsidR="006D1401">
                <w:rPr>
                  <w:rFonts w:cstheme="minorHAnsi"/>
                </w:rPr>
                <w:t>Github</w:t>
              </w:r>
            </w:ins>
            <w:proofErr w:type="spellEnd"/>
            <w:ins w:id="818" w:author="Aidan Parkinson [2]" w:date="2019-01-30T12:08:00Z">
              <w:r w:rsidR="000E5F60">
                <w:rPr>
                  <w:rFonts w:cstheme="minorHAnsi"/>
                </w:rPr>
                <w:t xml:space="preserve"> username with Trainers so that they can be added to the course repository.</w:t>
              </w:r>
            </w:ins>
            <w:ins w:id="819" w:author="Sarah Gallacher" w:date="2018-11-26T12:04:00Z">
              <w:r w:rsidR="00612DE2">
                <w:rPr>
                  <w:rFonts w:cstheme="minorHAnsi"/>
                </w:rPr>
                <w:t xml:space="preserve"> </w:t>
              </w:r>
            </w:ins>
            <w:ins w:id="820" w:author="Aidan Parkinson [2]" w:date="2019-01-30T12:09:00Z">
              <w:r w:rsidR="000E5F60">
                <w:rPr>
                  <w:rFonts w:cstheme="minorHAnsi"/>
                </w:rPr>
                <w:t>Attendees to</w:t>
              </w:r>
            </w:ins>
            <w:ins w:id="821" w:author="Sarah Gallacher" w:date="2018-11-26T12:04:00Z">
              <w:del w:id="822" w:author="Aidan Parkinson [2]" w:date="2019-01-30T12:09:00Z">
                <w:r w:rsidR="00612DE2" w:rsidDel="000E5F60">
                  <w:rPr>
                    <w:rFonts w:cstheme="minorHAnsi"/>
                  </w:rPr>
                  <w:delText>Then</w:delText>
                </w:r>
              </w:del>
              <w:r w:rsidR="00612DE2">
                <w:rPr>
                  <w:rFonts w:cstheme="minorHAnsi"/>
                </w:rPr>
                <w:t xml:space="preserve"> look at </w:t>
              </w:r>
            </w:ins>
            <w:ins w:id="823" w:author="Aidan Parkinson [2]" w:date="2019-01-30T12:09:00Z">
              <w:r w:rsidR="000E5F60">
                <w:rPr>
                  <w:rFonts w:cstheme="minorHAnsi"/>
                </w:rPr>
                <w:t xml:space="preserve">shared </w:t>
              </w:r>
            </w:ins>
            <w:ins w:id="824" w:author="Sarah Gallacher" w:date="2018-11-26T12:04:00Z">
              <w:r w:rsidR="00612DE2">
                <w:rPr>
                  <w:rFonts w:cstheme="minorHAnsi"/>
                </w:rPr>
                <w:t>repositor</w:t>
              </w:r>
              <w:del w:id="825" w:author="Aidan Parkinson [2]" w:date="2019-01-30T12:09:00Z">
                <w:r w:rsidR="00612DE2" w:rsidDel="000E5F60">
                  <w:rPr>
                    <w:rFonts w:cstheme="minorHAnsi"/>
                  </w:rPr>
                  <w:delText>ies</w:delText>
                </w:r>
              </w:del>
            </w:ins>
            <w:ins w:id="826" w:author="Aidan Parkinson [2]" w:date="2019-01-30T12:09:00Z">
              <w:r w:rsidR="000E5F60">
                <w:rPr>
                  <w:rFonts w:cstheme="minorHAnsi"/>
                </w:rPr>
                <w:t>y</w:t>
              </w:r>
            </w:ins>
            <w:ins w:id="827" w:author="Sarah Gallacher" w:date="2018-11-26T12:04:00Z">
              <w:r w:rsidR="00612DE2">
                <w:rPr>
                  <w:rFonts w:cstheme="minorHAnsi"/>
                </w:rPr>
                <w:t xml:space="preserve"> of code and </w:t>
              </w:r>
              <w:del w:id="828" w:author="Aidan Parkinson [2]" w:date="2019-01-30T12:09:00Z">
                <w:r w:rsidR="00612DE2" w:rsidDel="009B4D0C">
                  <w:rPr>
                    <w:rFonts w:cstheme="minorHAnsi"/>
                  </w:rPr>
                  <w:delText>finally navigate to code repository for the</w:delText>
                </w:r>
              </w:del>
            </w:ins>
            <w:ins w:id="829" w:author="Aidan Parkinson [2]" w:date="2019-01-30T12:09:00Z">
              <w:r w:rsidR="009B4D0C">
                <w:rPr>
                  <w:rFonts w:cstheme="minorHAnsi"/>
                </w:rPr>
                <w:t>view</w:t>
              </w:r>
            </w:ins>
            <w:ins w:id="830" w:author="Sarah Gallacher" w:date="2018-11-26T12:04:00Z">
              <w:r w:rsidR="00612DE2">
                <w:rPr>
                  <w:rFonts w:cstheme="minorHAnsi"/>
                </w:rPr>
                <w:t xml:space="preserve"> course</w:t>
              </w:r>
            </w:ins>
            <w:ins w:id="831" w:author="Aidan Parkinson [2]" w:date="2019-01-30T12:09:00Z">
              <w:r w:rsidR="009B4D0C">
                <w:rPr>
                  <w:rFonts w:cstheme="minorHAnsi"/>
                </w:rPr>
                <w:t xml:space="preserve"> material</w:t>
              </w:r>
            </w:ins>
            <w:ins w:id="832" w:author="Sarah Gallacher" w:date="2018-11-26T12:15:00Z">
              <w:r w:rsidR="00F26073">
                <w:rPr>
                  <w:rFonts w:cstheme="minorHAnsi"/>
                </w:rPr>
                <w:t>.</w:t>
              </w:r>
            </w:ins>
            <w:ins w:id="833" w:author="Sarah Gallacher" w:date="2018-11-26T12:04:00Z">
              <w:r w:rsidR="001D721E">
                <w:rPr>
                  <w:rFonts w:cstheme="minorHAnsi"/>
                </w:rPr>
                <w:t xml:space="preserve"> (</w:t>
              </w:r>
            </w:ins>
            <w:ins w:id="834" w:author="Sarah Gallacher" w:date="2018-11-26T12:18:00Z">
              <w:r w:rsidR="00F26073">
                <w:rPr>
                  <w:rFonts w:cstheme="minorHAnsi"/>
                </w:rPr>
                <w:t>Live demo</w:t>
              </w:r>
            </w:ins>
            <w:ins w:id="835" w:author="Sarah Gallacher" w:date="2018-11-26T12:05:00Z">
              <w:r w:rsidR="00612DE2">
                <w:rPr>
                  <w:rFonts w:cstheme="minorHAnsi"/>
                </w:rPr>
                <w:t>) 5 mins</w:t>
              </w:r>
            </w:ins>
          </w:p>
          <w:p w14:paraId="386C3290" w14:textId="77777777" w:rsidR="00D21818" w:rsidRDefault="00D21818" w:rsidP="006F3053">
            <w:pPr>
              <w:pStyle w:val="NoSpacing"/>
              <w:spacing w:line="276" w:lineRule="auto"/>
              <w:rPr>
                <w:rFonts w:cstheme="minorHAnsi"/>
              </w:rPr>
            </w:pPr>
          </w:p>
          <w:p w14:paraId="6EF7AAA4" w14:textId="77777777" w:rsidR="00974A70" w:rsidRDefault="00FC3B02" w:rsidP="006F3053">
            <w:pPr>
              <w:pStyle w:val="NoSpacing"/>
              <w:spacing w:line="276" w:lineRule="auto"/>
              <w:rPr>
                <w:ins w:id="836" w:author="Sarah Gallacher" w:date="2018-11-26T13:48:00Z"/>
                <w:rFonts w:cstheme="minorHAnsi"/>
              </w:rPr>
            </w:pPr>
            <w:r>
              <w:rPr>
                <w:rFonts w:cstheme="minorHAnsi"/>
              </w:rPr>
              <w:t xml:space="preserve">INTRODUCE </w:t>
            </w:r>
            <w:del w:id="837" w:author="Sarah Gallacher" w:date="2018-11-26T12:08:00Z">
              <w:r w:rsidDel="00612DE2">
                <w:rPr>
                  <w:rFonts w:cstheme="minorHAnsi"/>
                </w:rPr>
                <w:delText>master branch</w:delText>
              </w:r>
            </w:del>
            <w:ins w:id="838" w:author="Sarah Gallacher" w:date="2018-11-26T12:08:00Z">
              <w:r w:rsidR="00612DE2">
                <w:rPr>
                  <w:rFonts w:cstheme="minorHAnsi"/>
                </w:rPr>
                <w:t xml:space="preserve">Git </w:t>
              </w:r>
            </w:ins>
            <w:ins w:id="839" w:author="Sarah Gallacher" w:date="2018-11-26T12:09:00Z">
              <w:r w:rsidR="00612DE2">
                <w:rPr>
                  <w:rFonts w:cstheme="minorHAnsi"/>
                </w:rPr>
                <w:t>–</w:t>
              </w:r>
            </w:ins>
            <w:ins w:id="840" w:author="Sarah Gallacher" w:date="2018-11-26T12:08:00Z">
              <w:r w:rsidR="00612DE2">
                <w:rPr>
                  <w:rFonts w:cstheme="minorHAnsi"/>
                </w:rPr>
                <w:t xml:space="preserve"> tool </w:t>
              </w:r>
            </w:ins>
            <w:ins w:id="841" w:author="Sarah Gallacher" w:date="2018-11-26T12:09:00Z">
              <w:r w:rsidR="00612DE2">
                <w:rPr>
                  <w:rFonts w:cstheme="minorHAnsi"/>
                </w:rPr>
                <w:t>to communicate between the VCS repo and the local laptop.</w:t>
              </w:r>
            </w:ins>
            <w:ins w:id="842" w:author="Sarah Gallacher" w:date="2018-11-26T12:22:00Z">
              <w:r w:rsidR="008743C7">
                <w:rPr>
                  <w:rFonts w:cstheme="minorHAnsi"/>
                </w:rPr>
                <w:t xml:space="preserve"> Most VCS use Git </w:t>
              </w:r>
            </w:ins>
            <w:ins w:id="843" w:author="Sarah Gallacher" w:date="2018-11-26T12:23:00Z">
              <w:r w:rsidR="008743C7">
                <w:rPr>
                  <w:rFonts w:cstheme="minorHAnsi"/>
                </w:rPr>
                <w:t>including</w:t>
              </w:r>
            </w:ins>
            <w:ins w:id="844" w:author="Sarah Gallacher" w:date="2018-11-26T12:22:00Z">
              <w:r w:rsidR="008743C7">
                <w:rPr>
                  <w:rFonts w:cstheme="minorHAnsi"/>
                </w:rPr>
                <w:t xml:space="preserve"> </w:t>
              </w:r>
            </w:ins>
            <w:ins w:id="845" w:author="Sarah Gallacher" w:date="2018-11-26T12:23:00Z">
              <w:r w:rsidR="003E2F1A">
                <w:rPr>
                  <w:rFonts w:cstheme="minorHAnsi"/>
                </w:rPr>
                <w:t>all those mentioned above</w:t>
              </w:r>
              <w:r w:rsidR="008743C7">
                <w:rPr>
                  <w:rFonts w:cstheme="minorHAnsi"/>
                </w:rPr>
                <w:t>.</w:t>
              </w:r>
            </w:ins>
            <w:ins w:id="846" w:author="Sarah Gallacher" w:date="2018-11-26T12:12:00Z">
              <w:r w:rsidR="008743C7">
                <w:rPr>
                  <w:rFonts w:cstheme="minorHAnsi"/>
                </w:rPr>
                <w:t xml:space="preserve"> Git commands let </w:t>
              </w:r>
              <w:r w:rsidR="00E5026E">
                <w:rPr>
                  <w:rFonts w:cstheme="minorHAnsi"/>
                </w:rPr>
                <w:t xml:space="preserve">you get code from the repo onto your laptop and push changes you have made on your laptop back up </w:t>
              </w:r>
            </w:ins>
            <w:ins w:id="847" w:author="Sarah Gallacher" w:date="2018-11-26T12:13:00Z">
              <w:r w:rsidR="00E5026E">
                <w:rPr>
                  <w:rFonts w:cstheme="minorHAnsi"/>
                </w:rPr>
                <w:t>to the</w:t>
              </w:r>
            </w:ins>
            <w:ins w:id="848" w:author="Sarah Gallacher" w:date="2018-11-26T12:12:00Z">
              <w:r w:rsidR="00E5026E">
                <w:rPr>
                  <w:rFonts w:cstheme="minorHAnsi"/>
                </w:rPr>
                <w:t xml:space="preserve"> </w:t>
              </w:r>
            </w:ins>
            <w:ins w:id="849" w:author="Sarah Gallacher" w:date="2018-11-26T12:13:00Z">
              <w:r w:rsidR="00E5026E">
                <w:rPr>
                  <w:rFonts w:cstheme="minorHAnsi"/>
                </w:rPr>
                <w:t>online repo</w:t>
              </w:r>
            </w:ins>
            <w:ins w:id="850" w:author="Sarah Gallacher" w:date="2018-11-26T12:23:00Z">
              <w:r w:rsidR="008743C7">
                <w:rPr>
                  <w:rFonts w:cstheme="minorHAnsi"/>
                </w:rPr>
                <w:t>, plus lots of other things</w:t>
              </w:r>
            </w:ins>
            <w:ins w:id="851" w:author="Sarah Gallacher" w:date="2018-11-26T12:13:00Z">
              <w:r w:rsidR="00E5026E">
                <w:rPr>
                  <w:rFonts w:cstheme="minorHAnsi"/>
                </w:rPr>
                <w:t>.</w:t>
              </w:r>
            </w:ins>
            <w:ins w:id="852" w:author="Sarah Gallacher" w:date="2018-11-26T12:24:00Z">
              <w:r w:rsidR="008743C7">
                <w:rPr>
                  <w:rFonts w:cstheme="minorHAnsi"/>
                </w:rPr>
                <w:t xml:space="preserve"> </w:t>
              </w:r>
            </w:ins>
          </w:p>
          <w:p w14:paraId="574111F1" w14:textId="79A96B4B" w:rsidR="00974A70" w:rsidRDefault="00974A70" w:rsidP="006F3053">
            <w:pPr>
              <w:pStyle w:val="NoSpacing"/>
              <w:spacing w:line="276" w:lineRule="auto"/>
              <w:rPr>
                <w:ins w:id="853" w:author="Sarah Gallacher" w:date="2018-11-26T13:48:00Z"/>
                <w:rFonts w:cstheme="minorHAnsi"/>
              </w:rPr>
            </w:pPr>
          </w:p>
          <w:p w14:paraId="375BE136" w14:textId="1D4076BD" w:rsidR="00FC3B02" w:rsidRDefault="00974A70" w:rsidP="006F3053">
            <w:pPr>
              <w:pStyle w:val="NoSpacing"/>
              <w:spacing w:line="276" w:lineRule="auto"/>
              <w:rPr>
                <w:rFonts w:cstheme="minorHAnsi"/>
              </w:rPr>
            </w:pPr>
            <w:ins w:id="854" w:author="Sarah Gallacher" w:date="2018-11-26T13:48:00Z">
              <w:r>
                <w:rPr>
                  <w:rFonts w:cstheme="minorHAnsi"/>
                </w:rPr>
                <w:t xml:space="preserve">PRESENT diagram of </w:t>
              </w:r>
            </w:ins>
            <w:ins w:id="855" w:author="Aidan Parkinson" w:date="2018-11-27T13:25:00Z">
              <w:r w:rsidR="00314716">
                <w:rPr>
                  <w:rFonts w:cstheme="minorHAnsi"/>
                </w:rPr>
                <w:t xml:space="preserve">a generic </w:t>
              </w:r>
            </w:ins>
            <w:ins w:id="856" w:author="Sarah Gallacher" w:date="2018-11-26T13:48:00Z">
              <w:r>
                <w:rPr>
                  <w:rFonts w:cstheme="minorHAnsi"/>
                </w:rPr>
                <w:t>VCS</w:t>
              </w:r>
              <w:del w:id="857" w:author="Aidan Parkinson" w:date="2018-11-27T13:25:00Z">
                <w:r w:rsidDel="00314716">
                  <w:rPr>
                    <w:rFonts w:cstheme="minorHAnsi"/>
                  </w:rPr>
                  <w:delText xml:space="preserve"> ecosystem</w:delText>
                </w:r>
              </w:del>
              <w:r>
                <w:rPr>
                  <w:rFonts w:cstheme="minorHAnsi"/>
                </w:rPr>
                <w:t xml:space="preserve"> including </w:t>
              </w:r>
              <w:r w:rsidRPr="00D076C5">
                <w:rPr>
                  <w:rFonts w:cstheme="minorHAnsi"/>
                  <w:i/>
                  <w:rPrChange w:id="858" w:author="Sarah Gallacher" w:date="2018-11-26T16:01:00Z">
                    <w:rPr>
                      <w:rFonts w:cstheme="minorHAnsi"/>
                    </w:rPr>
                  </w:rPrChange>
                </w:rPr>
                <w:t>remote repositories</w:t>
              </w:r>
            </w:ins>
            <w:ins w:id="859" w:author="Sarah Gallacher" w:date="2018-11-26T13:49:00Z">
              <w:r>
                <w:rPr>
                  <w:rFonts w:cstheme="minorHAnsi"/>
                </w:rPr>
                <w:t xml:space="preserve"> on </w:t>
              </w:r>
              <w:r w:rsidR="002C268B">
                <w:rPr>
                  <w:rFonts w:cstheme="minorHAnsi"/>
                </w:rPr>
                <w:t xml:space="preserve">Gitlab, </w:t>
              </w:r>
              <w:proofErr w:type="spellStart"/>
              <w:r w:rsidR="002C268B">
                <w:rPr>
                  <w:rFonts w:cstheme="minorHAnsi"/>
                </w:rPr>
                <w:t>Github</w:t>
              </w:r>
              <w:proofErr w:type="spellEnd"/>
              <w:r w:rsidR="002C268B">
                <w:rPr>
                  <w:rFonts w:cstheme="minorHAnsi"/>
                </w:rPr>
                <w:t>, Bitbucket cloud</w:t>
              </w:r>
            </w:ins>
            <w:ins w:id="860" w:author="Sarah Gallacher" w:date="2018-11-26T13:48:00Z">
              <w:r>
                <w:rPr>
                  <w:rFonts w:cstheme="minorHAnsi"/>
                </w:rPr>
                <w:t xml:space="preserve">, </w:t>
              </w:r>
              <w:r w:rsidRPr="00D076C5">
                <w:rPr>
                  <w:rFonts w:cstheme="minorHAnsi"/>
                  <w:i/>
                  <w:rPrChange w:id="861" w:author="Sarah Gallacher" w:date="2018-11-26T16:01:00Z">
                    <w:rPr>
                      <w:rFonts w:cstheme="minorHAnsi"/>
                    </w:rPr>
                  </w:rPrChange>
                </w:rPr>
                <w:t>local repositories</w:t>
              </w:r>
            </w:ins>
            <w:ins w:id="862" w:author="Sarah Gallacher" w:date="2018-11-26T13:49:00Z">
              <w:r>
                <w:rPr>
                  <w:rFonts w:cstheme="minorHAnsi"/>
                </w:rPr>
                <w:t xml:space="preserve"> on local laptops/machines,</w:t>
              </w:r>
            </w:ins>
            <w:ins w:id="863" w:author="Sarah Gallacher" w:date="2018-11-26T13:48:00Z">
              <w:r>
                <w:rPr>
                  <w:rFonts w:cstheme="minorHAnsi"/>
                </w:rPr>
                <w:t xml:space="preserve"> and how Git sits in the middle.</w:t>
              </w:r>
            </w:ins>
            <w:r>
              <w:rPr>
                <w:rFonts w:cstheme="minorHAnsi"/>
              </w:rPr>
              <w:t xml:space="preserve"> </w:t>
            </w:r>
            <w:ins w:id="864" w:author="Sarah Gallacher" w:date="2018-11-26T12:24:00Z">
              <w:r w:rsidR="008743C7">
                <w:rPr>
                  <w:rFonts w:cstheme="minorHAnsi"/>
                </w:rPr>
                <w:t>We will explore the most used commands</w:t>
              </w:r>
            </w:ins>
            <w:ins w:id="865" w:author="Sarah Gallacher" w:date="2018-11-26T12:28:00Z">
              <w:r w:rsidR="00167599">
                <w:rPr>
                  <w:rFonts w:cstheme="minorHAnsi"/>
                </w:rPr>
                <w:t xml:space="preserve"> </w:t>
              </w:r>
            </w:ins>
            <w:ins w:id="866" w:author="Sarah Gallacher" w:date="2018-11-26T12:29:00Z">
              <w:r w:rsidR="00167599">
                <w:rPr>
                  <w:rFonts w:cstheme="minorHAnsi"/>
                </w:rPr>
                <w:t>–</w:t>
              </w:r>
            </w:ins>
            <w:ins w:id="867" w:author="Sarah Gallacher" w:date="2018-11-26T12:28:00Z">
              <w:r w:rsidR="00167599">
                <w:rPr>
                  <w:rFonts w:cstheme="minorHAnsi"/>
                </w:rPr>
                <w:t xml:space="preserve"> git </w:t>
              </w:r>
            </w:ins>
            <w:ins w:id="868" w:author="Sarah Gallacher" w:date="2018-11-26T12:29:00Z">
              <w:r w:rsidR="00167599">
                <w:rPr>
                  <w:rFonts w:cstheme="minorHAnsi"/>
                </w:rPr>
                <w:t>clone, git add, git commit, git pull, git push</w:t>
              </w:r>
            </w:ins>
            <w:ins w:id="869" w:author="Sarah Gallacher" w:date="2018-11-26T12:24:00Z">
              <w:r w:rsidR="008743C7">
                <w:rPr>
                  <w:rFonts w:cstheme="minorHAnsi"/>
                </w:rPr>
                <w:t>.</w:t>
              </w:r>
            </w:ins>
          </w:p>
          <w:p w14:paraId="0A9D205D" w14:textId="3982B869" w:rsidR="00FC3B02" w:rsidRDefault="00FC3B02" w:rsidP="006F3053">
            <w:pPr>
              <w:pStyle w:val="NoSpacing"/>
              <w:spacing w:line="276" w:lineRule="auto"/>
              <w:rPr>
                <w:ins w:id="870" w:author="Sarah Gallacher" w:date="2018-11-26T12:14:00Z"/>
                <w:rFonts w:cstheme="minorHAnsi"/>
              </w:rPr>
            </w:pPr>
          </w:p>
          <w:p w14:paraId="66E9697C" w14:textId="0A3618DA" w:rsidR="00F26073" w:rsidDel="006D1401" w:rsidRDefault="00F26073" w:rsidP="006F3053">
            <w:pPr>
              <w:pStyle w:val="NoSpacing"/>
              <w:spacing w:line="276" w:lineRule="auto"/>
              <w:rPr>
                <w:ins w:id="871" w:author="Sarah Gallacher" w:date="2018-11-26T15:56:00Z"/>
                <w:del w:id="872" w:author="Aidan Parkinson" w:date="2019-04-26T10:11:00Z"/>
                <w:rFonts w:cstheme="minorHAnsi"/>
              </w:rPr>
            </w:pPr>
            <w:ins w:id="873" w:author="Sarah Gallacher" w:date="2018-11-26T12:14:00Z">
              <w:del w:id="874" w:author="Aidan Parkinson" w:date="2019-04-26T10:11:00Z">
                <w:r w:rsidDel="006D1401">
                  <w:rPr>
                    <w:rFonts w:cstheme="minorHAnsi"/>
                  </w:rPr>
                  <w:delText xml:space="preserve">ACTIVITY </w:delText>
                </w:r>
              </w:del>
            </w:ins>
            <w:ins w:id="875" w:author="Sarah Gallacher" w:date="2018-11-26T12:15:00Z">
              <w:del w:id="876" w:author="Aidan Parkinson" w:date="2019-04-26T10:11:00Z">
                <w:r w:rsidDel="006D1401">
                  <w:rPr>
                    <w:rFonts w:cstheme="minorHAnsi"/>
                  </w:rPr>
                  <w:delText>–</w:delText>
                </w:r>
              </w:del>
            </w:ins>
            <w:ins w:id="877" w:author="Sarah Gallacher" w:date="2018-11-26T12:14:00Z">
              <w:del w:id="878" w:author="Aidan Parkinson" w:date="2019-04-26T10:11:00Z">
                <w:r w:rsidDel="006D1401">
                  <w:rPr>
                    <w:rFonts w:cstheme="minorHAnsi"/>
                  </w:rPr>
                  <w:delText xml:space="preserve"> </w:delText>
                </w:r>
              </w:del>
            </w:ins>
            <w:ins w:id="879" w:author="Sarah Gallacher" w:date="2018-11-26T12:24:00Z">
              <w:del w:id="880" w:author="Aidan Parkinson" w:date="2019-04-26T10:11:00Z">
                <w:r w:rsidR="008743C7" w:rsidDel="006D1401">
                  <w:rPr>
                    <w:rFonts w:cstheme="minorHAnsi"/>
                  </w:rPr>
                  <w:delText xml:space="preserve">Git clone: </w:delText>
                </w:r>
              </w:del>
            </w:ins>
            <w:ins w:id="881" w:author="Sarah Gallacher" w:date="2018-11-26T12:14:00Z">
              <w:del w:id="882" w:author="Aidan Parkinson" w:date="2019-04-26T10:11:00Z">
                <w:r w:rsidDel="006D1401">
                  <w:rPr>
                    <w:rFonts w:cstheme="minorHAnsi"/>
                  </w:rPr>
                  <w:delText xml:space="preserve">everyone </w:delText>
                </w:r>
              </w:del>
            </w:ins>
            <w:ins w:id="883" w:author="Sarah Gallacher" w:date="2018-11-26T12:15:00Z">
              <w:del w:id="884" w:author="Aidan Parkinson" w:date="2019-04-26T10:11:00Z">
                <w:r w:rsidDel="006D1401">
                  <w:rPr>
                    <w:rFonts w:cstheme="minorHAnsi"/>
                  </w:rPr>
                  <w:delText>to clone the course repository onto their local laptop with the ‘git clone’ command.</w:delText>
                </w:r>
              </w:del>
            </w:ins>
            <w:ins w:id="885" w:author="Sarah Gallacher" w:date="2018-11-26T12:24:00Z">
              <w:del w:id="886" w:author="Aidan Parkinson" w:date="2019-04-26T10:11:00Z">
                <w:r w:rsidR="006B057A" w:rsidDel="006D1401">
                  <w:rPr>
                    <w:rFonts w:cstheme="minorHAnsi"/>
                  </w:rPr>
                  <w:delText xml:space="preserve"> Everyone should now have a local copy of all the course code on their laptops.</w:delText>
                </w:r>
              </w:del>
            </w:ins>
            <w:ins w:id="887" w:author="Sarah Gallacher" w:date="2018-11-26T12:28:00Z">
              <w:del w:id="888" w:author="Aidan Parkinson" w:date="2019-04-26T10:11:00Z">
                <w:r w:rsidR="00AB1F54" w:rsidDel="006D1401">
                  <w:rPr>
                    <w:rFonts w:cstheme="minorHAnsi"/>
                  </w:rPr>
                  <w:delText xml:space="preserve"> View in file explorer.</w:delText>
                </w:r>
              </w:del>
            </w:ins>
            <w:ins w:id="889" w:author="Sarah Gallacher" w:date="2018-11-26T12:25:00Z">
              <w:del w:id="890" w:author="Aidan Parkinson" w:date="2019-04-26T10:11:00Z">
                <w:r w:rsidR="008F1EBF" w:rsidDel="006D1401">
                  <w:rPr>
                    <w:rFonts w:cstheme="minorHAnsi"/>
                  </w:rPr>
                  <w:delText xml:space="preserve"> </w:delText>
                </w:r>
              </w:del>
            </w:ins>
            <w:ins w:id="891" w:author="Sarah Gallacher" w:date="2018-11-26T12:28:00Z">
              <w:del w:id="892" w:author="Aidan Parkinson" w:date="2019-04-26T10:11:00Z">
                <w:r w:rsidR="00AB1F54" w:rsidDel="006D1401">
                  <w:rPr>
                    <w:rFonts w:cstheme="minorHAnsi"/>
                  </w:rPr>
                  <w:delText>Then o</w:delText>
                </w:r>
              </w:del>
            </w:ins>
            <w:ins w:id="893" w:author="Sarah Gallacher" w:date="2018-11-26T12:25:00Z">
              <w:del w:id="894" w:author="Aidan Parkinson" w:date="2019-04-26T10:11:00Z">
                <w:r w:rsidR="008F1EBF" w:rsidDel="006D1401">
                  <w:rPr>
                    <w:rFonts w:cstheme="minorHAnsi"/>
                  </w:rPr>
                  <w:delText>pen new IntelliJ</w:delText>
                </w:r>
              </w:del>
            </w:ins>
            <w:ins w:id="895" w:author="Aidan Parkinson [2]" w:date="2019-01-30T12:13:00Z">
              <w:del w:id="896" w:author="Aidan Parkinson" w:date="2019-04-26T10:11:00Z">
                <w:r w:rsidR="009B4D0C" w:rsidDel="006D1401">
                  <w:rPr>
                    <w:rFonts w:cstheme="minorHAnsi"/>
                  </w:rPr>
                  <w:delText>Atom</w:delText>
                </w:r>
              </w:del>
            </w:ins>
            <w:ins w:id="897" w:author="Sarah Gallacher" w:date="2018-11-26T12:25:00Z">
              <w:del w:id="898" w:author="Aidan Parkinson" w:date="2019-04-26T10:11:00Z">
                <w:r w:rsidR="008F1EBF" w:rsidDel="006D1401">
                  <w:rPr>
                    <w:rFonts w:cstheme="minorHAnsi"/>
                  </w:rPr>
                  <w:delText xml:space="preserve"> project</w:delText>
                </w:r>
              </w:del>
            </w:ins>
            <w:ins w:id="899" w:author="Sarah Gallacher" w:date="2018-11-26T12:26:00Z">
              <w:del w:id="900" w:author="Aidan Parkinson" w:date="2019-04-26T10:11:00Z">
                <w:r w:rsidR="00AB1F54" w:rsidDel="006D1401">
                  <w:rPr>
                    <w:rFonts w:cstheme="minorHAnsi"/>
                  </w:rPr>
                  <w:delText xml:space="preserve"> from local copy of cloned course repo</w:delText>
                </w:r>
              </w:del>
            </w:ins>
            <w:ins w:id="901" w:author="Sarah Gallacher" w:date="2018-11-26T12:27:00Z">
              <w:del w:id="902" w:author="Aidan Parkinson" w:date="2019-04-26T10:11:00Z">
                <w:r w:rsidR="00AB1F54" w:rsidDel="006D1401">
                  <w:rPr>
                    <w:rFonts w:cstheme="minorHAnsi"/>
                  </w:rPr>
                  <w:delText xml:space="preserve">. </w:delText>
                </w:r>
              </w:del>
            </w:ins>
            <w:ins w:id="903" w:author="Sarah Gallacher" w:date="2018-11-26T12:28:00Z">
              <w:del w:id="904" w:author="Aidan Parkinson" w:date="2019-04-26T10:11:00Z">
                <w:r w:rsidR="00AB1F54" w:rsidDel="006D1401">
                  <w:rPr>
                    <w:rFonts w:cstheme="minorHAnsi"/>
                  </w:rPr>
                  <w:delText>Explore</w:delText>
                </w:r>
              </w:del>
            </w:ins>
            <w:ins w:id="905" w:author="Sarah Gallacher" w:date="2018-11-26T12:27:00Z">
              <w:del w:id="906" w:author="Aidan Parkinson" w:date="2019-04-26T10:11:00Z">
                <w:r w:rsidR="00AB1F54" w:rsidDel="006D1401">
                  <w:rPr>
                    <w:rFonts w:cstheme="minorHAnsi"/>
                  </w:rPr>
                  <w:delText xml:space="preserve"> how IntelliJ also provides VCS support through UI buttons</w:delText>
                </w:r>
              </w:del>
            </w:ins>
            <w:ins w:id="907" w:author="Sarah Gallacher" w:date="2018-11-26T12:18:00Z">
              <w:del w:id="908" w:author="Aidan Parkinson" w:date="2019-04-26T10:11:00Z">
                <w:r w:rsidDel="006D1401">
                  <w:rPr>
                    <w:rFonts w:cstheme="minorHAnsi"/>
                  </w:rPr>
                  <w:delText xml:space="preserve"> (</w:delText>
                </w:r>
              </w:del>
            </w:ins>
            <w:ins w:id="909" w:author="Sarah Gallacher" w:date="2018-11-26T12:26:00Z">
              <w:del w:id="910" w:author="Aidan Parkinson" w:date="2019-04-26T10:11:00Z">
                <w:r w:rsidR="00AB1F54" w:rsidDel="006D1401">
                  <w:rPr>
                    <w:rFonts w:cstheme="minorHAnsi"/>
                  </w:rPr>
                  <w:delText>Step by Step</w:delText>
                </w:r>
              </w:del>
            </w:ins>
            <w:ins w:id="911" w:author="Sarah Gallacher" w:date="2018-11-26T12:18:00Z">
              <w:del w:id="912" w:author="Aidan Parkinson" w:date="2019-04-26T10:11:00Z">
                <w:r w:rsidR="00AB1F54" w:rsidDel="006D1401">
                  <w:rPr>
                    <w:rFonts w:cstheme="minorHAnsi"/>
                  </w:rPr>
                  <w:delText xml:space="preserve">) 15 </w:delText>
                </w:r>
                <w:r w:rsidDel="006D1401">
                  <w:rPr>
                    <w:rFonts w:cstheme="minorHAnsi"/>
                  </w:rPr>
                  <w:delText>mins</w:delText>
                </w:r>
              </w:del>
            </w:ins>
          </w:p>
          <w:p w14:paraId="0E224CA6" w14:textId="54E32E95" w:rsidR="00132498" w:rsidDel="006D1401" w:rsidRDefault="00132498" w:rsidP="006F3053">
            <w:pPr>
              <w:pStyle w:val="NoSpacing"/>
              <w:spacing w:line="276" w:lineRule="auto"/>
              <w:rPr>
                <w:ins w:id="913" w:author="Sarah Gallacher" w:date="2018-11-26T15:56:00Z"/>
                <w:del w:id="914" w:author="Aidan Parkinson" w:date="2019-04-26T10:11:00Z"/>
                <w:rFonts w:cstheme="minorHAnsi"/>
              </w:rPr>
            </w:pPr>
          </w:p>
          <w:p w14:paraId="2A7EDF66" w14:textId="58641240" w:rsidR="00132498" w:rsidRDefault="00132498" w:rsidP="006F3053">
            <w:pPr>
              <w:pStyle w:val="NoSpacing"/>
              <w:spacing w:line="276" w:lineRule="auto"/>
              <w:rPr>
                <w:ins w:id="915" w:author="Aidan Parkinson" w:date="2019-04-26T10:11:00Z"/>
                <w:rFonts w:cstheme="minorHAnsi"/>
              </w:rPr>
            </w:pPr>
            <w:ins w:id="916" w:author="Sarah Gallacher" w:date="2018-11-26T15:56:00Z">
              <w:r>
                <w:rPr>
                  <w:rFonts w:cstheme="minorHAnsi"/>
                </w:rPr>
                <w:t xml:space="preserve">INTRODUCE branching and how to use </w:t>
              </w:r>
              <w:r w:rsidR="00D076C5">
                <w:rPr>
                  <w:rFonts w:cstheme="minorHAnsi"/>
                </w:rPr>
                <w:t>branches to make changes to repository code.</w:t>
              </w:r>
            </w:ins>
            <w:ins w:id="917" w:author="Sarah Gallacher" w:date="2018-11-26T15:57:00Z">
              <w:r w:rsidR="00D076C5">
                <w:rPr>
                  <w:rFonts w:cstheme="minorHAnsi"/>
                </w:rPr>
                <w:t xml:space="preserve"> Show overview diagram of simple branching pattern</w:t>
              </w:r>
            </w:ins>
            <w:ins w:id="918" w:author="Sarah Gallacher" w:date="2018-11-26T15:58:00Z">
              <w:r w:rsidR="00D076C5">
                <w:rPr>
                  <w:rFonts w:cstheme="minorHAnsi"/>
                </w:rPr>
                <w:t xml:space="preserve"> and explain that everyone currently has a copy of the ‘master branch’ of the course repo</w:t>
              </w:r>
            </w:ins>
            <w:ins w:id="919" w:author="Sarah Gallacher" w:date="2018-11-26T15:57:00Z">
              <w:r w:rsidR="00D076C5">
                <w:rPr>
                  <w:rFonts w:cstheme="minorHAnsi"/>
                </w:rPr>
                <w:t>.</w:t>
              </w:r>
            </w:ins>
          </w:p>
          <w:p w14:paraId="121CFDCA" w14:textId="7D40EE5E" w:rsidR="006D1401" w:rsidRDefault="006D1401" w:rsidP="006F3053">
            <w:pPr>
              <w:pStyle w:val="NoSpacing"/>
              <w:spacing w:line="276" w:lineRule="auto"/>
              <w:rPr>
                <w:ins w:id="920" w:author="Aidan Parkinson" w:date="2019-04-26T10:11:00Z"/>
                <w:rFonts w:cstheme="minorHAnsi"/>
              </w:rPr>
            </w:pPr>
          </w:p>
          <w:p w14:paraId="3F0590FF" w14:textId="1804B6A2" w:rsidR="006D1401" w:rsidRDefault="006D1401" w:rsidP="006F3053">
            <w:pPr>
              <w:pStyle w:val="NoSpacing"/>
              <w:spacing w:line="276" w:lineRule="auto"/>
              <w:rPr>
                <w:rFonts w:cstheme="minorHAnsi"/>
              </w:rPr>
            </w:pPr>
            <w:ins w:id="921" w:author="Aidan Parkinson" w:date="2019-04-26T10:11:00Z">
              <w:r>
                <w:rPr>
                  <w:rFonts w:cstheme="minorHAnsi"/>
                </w:rPr>
                <w:t>ACTIVITY – Git clone: everyone to clone the course repository onto their local laptop with the ‘git clone’ command. Everyone should now have a local copy of all the course code on their laptops. View in file explorer. Then open new Atom project from local copy of cloned course repo. (Step by Step) 15 mins</w:t>
              </w:r>
            </w:ins>
          </w:p>
          <w:p w14:paraId="1D641D76" w14:textId="77777777" w:rsidR="00D076C5" w:rsidRDefault="00D076C5" w:rsidP="006F3053">
            <w:pPr>
              <w:pStyle w:val="NoSpacing"/>
              <w:spacing w:line="276" w:lineRule="auto"/>
              <w:rPr>
                <w:ins w:id="922" w:author="Sarah Gallacher" w:date="2018-11-26T15:57:00Z"/>
                <w:rFonts w:cstheme="minorHAnsi"/>
              </w:rPr>
            </w:pPr>
          </w:p>
          <w:p w14:paraId="18431A2D" w14:textId="0F95A985" w:rsidR="00D076C5" w:rsidRDefault="00D076C5" w:rsidP="006F3053">
            <w:pPr>
              <w:pStyle w:val="NoSpacing"/>
              <w:spacing w:line="276" w:lineRule="auto"/>
              <w:rPr>
                <w:ins w:id="923" w:author="Sarah Gallacher" w:date="2018-11-26T15:57:00Z"/>
                <w:rFonts w:cstheme="minorHAnsi"/>
              </w:rPr>
            </w:pPr>
            <w:ins w:id="924" w:author="Sarah Gallacher" w:date="2018-11-26T15:57:00Z">
              <w:r>
                <w:rPr>
                  <w:rFonts w:cstheme="minorHAnsi"/>
                </w:rPr>
                <w:t xml:space="preserve">ACTIVITY – Participants to create </w:t>
              </w:r>
            </w:ins>
            <w:ins w:id="925" w:author="Sarah Gallacher" w:date="2018-11-26T15:59:00Z">
              <w:r>
                <w:rPr>
                  <w:rFonts w:cstheme="minorHAnsi"/>
                </w:rPr>
                <w:t xml:space="preserve">a </w:t>
              </w:r>
            </w:ins>
            <w:ins w:id="926" w:author="Sarah Gallacher" w:date="2018-11-26T15:57:00Z">
              <w:r>
                <w:rPr>
                  <w:rFonts w:cstheme="minorHAnsi"/>
                </w:rPr>
                <w:t>new local branch on their</w:t>
              </w:r>
            </w:ins>
            <w:ins w:id="927" w:author="Sarah Gallacher" w:date="2018-11-26T15:58:00Z">
              <w:r>
                <w:rPr>
                  <w:rFonts w:cstheme="minorHAnsi"/>
                </w:rPr>
                <w:t xml:space="preserve"> laptops and add their</w:t>
              </w:r>
            </w:ins>
            <w:ins w:id="928" w:author="Sarah Gallacher" w:date="2018-11-26T15:59:00Z">
              <w:r>
                <w:rPr>
                  <w:rFonts w:cstheme="minorHAnsi"/>
                </w:rPr>
                <w:t xml:space="preserve"> ‘hello world’ python script into an existing ‘</w:t>
              </w:r>
              <w:proofErr w:type="spellStart"/>
              <w:r>
                <w:rPr>
                  <w:rFonts w:cstheme="minorHAnsi"/>
                </w:rPr>
                <w:t>helloworld</w:t>
              </w:r>
              <w:proofErr w:type="spellEnd"/>
              <w:r>
                <w:rPr>
                  <w:rFonts w:cstheme="minorHAnsi"/>
                </w:rPr>
                <w:t>’ directory</w:t>
              </w:r>
            </w:ins>
            <w:ins w:id="929" w:author="Sarah Gallacher" w:date="2018-11-26T16:05:00Z">
              <w:r>
                <w:rPr>
                  <w:rFonts w:cstheme="minorHAnsi"/>
                </w:rPr>
                <w:t xml:space="preserve"> in their local repo</w:t>
              </w:r>
            </w:ins>
            <w:ins w:id="930" w:author="Sarah Gallacher" w:date="2018-11-26T15:59:00Z">
              <w:r>
                <w:rPr>
                  <w:rFonts w:cstheme="minorHAnsi"/>
                </w:rPr>
                <w:t xml:space="preserve">. Participants to push their local </w:t>
              </w:r>
            </w:ins>
            <w:ins w:id="931" w:author="Sarah Gallacher" w:date="2018-11-26T16:01:00Z">
              <w:r>
                <w:rPr>
                  <w:rFonts w:cstheme="minorHAnsi"/>
                </w:rPr>
                <w:t xml:space="preserve">repo </w:t>
              </w:r>
            </w:ins>
            <w:ins w:id="932" w:author="Sarah Gallacher" w:date="2018-11-26T15:59:00Z">
              <w:r>
                <w:rPr>
                  <w:rFonts w:cstheme="minorHAnsi"/>
                </w:rPr>
                <w:t xml:space="preserve">branch to </w:t>
              </w:r>
            </w:ins>
            <w:ins w:id="933" w:author="Sarah Gallacher" w:date="2018-11-26T16:02:00Z">
              <w:r>
                <w:rPr>
                  <w:rFonts w:cstheme="minorHAnsi"/>
                </w:rPr>
                <w:t>the remote repo</w:t>
              </w:r>
            </w:ins>
            <w:ins w:id="934" w:author="Sarah Gallacher" w:date="2018-11-26T15:59:00Z">
              <w:r>
                <w:rPr>
                  <w:rFonts w:cstheme="minorHAnsi"/>
                </w:rPr>
                <w:t xml:space="preserve"> using the git commands add, commit, </w:t>
              </w:r>
            </w:ins>
            <w:ins w:id="935" w:author="Sarah Gallacher" w:date="2018-11-26T16:02:00Z">
              <w:r>
                <w:rPr>
                  <w:rFonts w:cstheme="minorHAnsi"/>
                </w:rPr>
                <w:t>pull and push.</w:t>
              </w:r>
            </w:ins>
            <w:ins w:id="936" w:author="Sarah Gallacher" w:date="2018-11-26T16:03:00Z">
              <w:r>
                <w:rPr>
                  <w:rFonts w:cstheme="minorHAnsi"/>
                </w:rPr>
                <w:t xml:space="preserve"> Participants can then view new branches appearing on the remote </w:t>
              </w:r>
              <w:proofErr w:type="spellStart"/>
              <w:r>
                <w:rPr>
                  <w:rFonts w:cstheme="minorHAnsi"/>
                </w:rPr>
                <w:t>Git</w:t>
              </w:r>
              <w:del w:id="937" w:author="Aidan Parkinson" w:date="2019-04-26T10:11:00Z">
                <w:r w:rsidDel="006D1401">
                  <w:rPr>
                    <w:rFonts w:cstheme="minorHAnsi"/>
                  </w:rPr>
                  <w:delText>lab</w:delText>
                </w:r>
              </w:del>
            </w:ins>
            <w:ins w:id="938" w:author="Aidan Parkinson" w:date="2019-04-26T10:11:00Z">
              <w:r w:rsidR="006D1401">
                <w:rPr>
                  <w:rFonts w:cstheme="minorHAnsi"/>
                </w:rPr>
                <w:t>hub</w:t>
              </w:r>
            </w:ins>
            <w:proofErr w:type="spellEnd"/>
            <w:ins w:id="939" w:author="Sarah Gallacher" w:date="2018-11-26T16:03:00Z">
              <w:r>
                <w:rPr>
                  <w:rFonts w:cstheme="minorHAnsi"/>
                </w:rPr>
                <w:t xml:space="preserve"> repo</w:t>
              </w:r>
            </w:ins>
            <w:ins w:id="940" w:author="Sarah Gallacher" w:date="2018-11-26T16:02:00Z">
              <w:r>
                <w:rPr>
                  <w:rFonts w:cstheme="minorHAnsi"/>
                </w:rPr>
                <w:t xml:space="preserve"> (Step by Step) 10 mins</w:t>
              </w:r>
            </w:ins>
            <w:ins w:id="941" w:author="Aidan Parkinson" w:date="2018-11-27T13:27:00Z">
              <w:r w:rsidR="00314716">
                <w:rPr>
                  <w:rFonts w:cstheme="minorHAnsi"/>
                </w:rPr>
                <w:t xml:space="preserve"> and make a git “fetch” request to make the latest changes available to</w:t>
              </w:r>
            </w:ins>
            <w:ins w:id="942" w:author="Aidan Parkinson" w:date="2018-11-27T13:28:00Z">
              <w:r w:rsidR="00314716">
                <w:rPr>
                  <w:rFonts w:cstheme="minorHAnsi"/>
                </w:rPr>
                <w:t xml:space="preserve"> “checkout” or “pull’ onto</w:t>
              </w:r>
            </w:ins>
            <w:ins w:id="943" w:author="Aidan Parkinson" w:date="2018-11-27T13:27:00Z">
              <w:r w:rsidR="00314716">
                <w:rPr>
                  <w:rFonts w:cstheme="minorHAnsi"/>
                </w:rPr>
                <w:t xml:space="preserve"> their local machine.</w:t>
              </w:r>
            </w:ins>
          </w:p>
          <w:p w14:paraId="4C715E05" w14:textId="3430CFC4" w:rsidR="00F16190" w:rsidRDefault="00F16190" w:rsidP="006F3053">
            <w:pPr>
              <w:pStyle w:val="NoSpacing"/>
              <w:spacing w:line="276" w:lineRule="auto"/>
              <w:rPr>
                <w:ins w:id="944" w:author="Sarah Gallacher" w:date="2018-11-26T16:06:00Z"/>
                <w:rFonts w:cstheme="minorHAnsi"/>
              </w:rPr>
            </w:pPr>
          </w:p>
          <w:p w14:paraId="4F9F65E6" w14:textId="160E0F96" w:rsidR="00F16190" w:rsidRDefault="00F16190" w:rsidP="006F3053">
            <w:pPr>
              <w:pStyle w:val="NoSpacing"/>
              <w:spacing w:line="276" w:lineRule="auto"/>
              <w:rPr>
                <w:ins w:id="945" w:author="Sarah Gallacher" w:date="2018-11-26T16:06:00Z"/>
                <w:rFonts w:cstheme="minorHAnsi"/>
              </w:rPr>
            </w:pPr>
            <w:ins w:id="946" w:author="Sarah Gallacher" w:date="2018-11-26T16:06:00Z">
              <w:r>
                <w:rPr>
                  <w:rFonts w:cstheme="minorHAnsi"/>
                </w:rPr>
                <w:t>EXPLAIN how participants can make changes to someone else</w:t>
              </w:r>
            </w:ins>
            <w:ins w:id="947" w:author="Sarah Gallacher" w:date="2018-11-26T16:07:00Z">
              <w:r>
                <w:rPr>
                  <w:rFonts w:cstheme="minorHAnsi"/>
                </w:rPr>
                <w:t>’s code and everyone can edit the same file.</w:t>
              </w:r>
            </w:ins>
          </w:p>
          <w:p w14:paraId="228BEEA9" w14:textId="22D1247C" w:rsidR="00E5026E" w:rsidDel="00F26073" w:rsidRDefault="002537FC">
            <w:pPr>
              <w:pStyle w:val="NoSpacing"/>
              <w:numPr>
                <w:ilvl w:val="0"/>
                <w:numId w:val="23"/>
              </w:numPr>
              <w:spacing w:line="276" w:lineRule="auto"/>
              <w:rPr>
                <w:del w:id="948" w:author="Sarah Gallacher" w:date="2018-11-26T12:14:00Z"/>
                <w:rFonts w:cstheme="minorHAnsi"/>
              </w:rPr>
              <w:pPrChange w:id="949" w:author="Sarah Gallacher" w:date="2018-11-26T12:13:00Z">
                <w:pPr>
                  <w:pStyle w:val="NoSpacing"/>
                  <w:spacing w:line="276" w:lineRule="auto"/>
                </w:pPr>
              </w:pPrChange>
            </w:pPr>
            <w:del w:id="950" w:author="Sarah Gallacher" w:date="2018-11-26T12:13:00Z">
              <w:r w:rsidDel="00E5026E">
                <w:rPr>
                  <w:rFonts w:cstheme="minorHAnsi"/>
                </w:rPr>
                <w:delText>Git – Communicate the between the cloud and the local laptop</w:delText>
              </w:r>
            </w:del>
          </w:p>
          <w:p w14:paraId="6822F470" w14:textId="77777777" w:rsidR="002537FC" w:rsidRDefault="002537FC" w:rsidP="006F3053">
            <w:pPr>
              <w:pStyle w:val="NoSpacing"/>
              <w:spacing w:line="276" w:lineRule="auto"/>
              <w:rPr>
                <w:rFonts w:cstheme="minorHAnsi"/>
              </w:rPr>
            </w:pPr>
          </w:p>
          <w:p w14:paraId="4D5FCE8F" w14:textId="35BF21EA" w:rsidR="002537FC" w:rsidRDefault="002537FC" w:rsidP="006F3053">
            <w:pPr>
              <w:pStyle w:val="NoSpacing"/>
              <w:spacing w:line="276" w:lineRule="auto"/>
              <w:rPr>
                <w:rFonts w:cstheme="minorHAnsi"/>
              </w:rPr>
            </w:pPr>
            <w:r>
              <w:rPr>
                <w:rFonts w:cstheme="minorHAnsi"/>
              </w:rPr>
              <w:t>ACTIVITY – Building on previous activity, participants to</w:t>
            </w:r>
            <w:ins w:id="951" w:author="Sarah Gallacher" w:date="2018-11-26T16:06:00Z">
              <w:r w:rsidR="00D076C5">
                <w:rPr>
                  <w:rFonts w:cstheme="minorHAnsi"/>
                </w:rPr>
                <w:t xml:space="preserve"> make changes to </w:t>
              </w:r>
            </w:ins>
            <w:ins w:id="952" w:author="Sarah Gallacher" w:date="2018-11-26T16:07:00Z">
              <w:del w:id="953" w:author="Aidan Parkinson [2]" w:date="2019-01-30T12:14:00Z">
                <w:r w:rsidR="00F16190" w:rsidDel="009B4D0C">
                  <w:rPr>
                    <w:rFonts w:cstheme="minorHAnsi"/>
                  </w:rPr>
                  <w:delText>pre-prepared HTML code</w:delText>
                </w:r>
              </w:del>
            </w:ins>
            <w:ins w:id="954" w:author="Aidan Parkinson [2]" w:date="2019-01-30T12:14:00Z">
              <w:r w:rsidR="009B4D0C">
                <w:rPr>
                  <w:rFonts w:cstheme="minorHAnsi"/>
                </w:rPr>
                <w:t>“my-first-page.html”</w:t>
              </w:r>
            </w:ins>
            <w:r>
              <w:rPr>
                <w:rFonts w:cstheme="minorHAnsi"/>
              </w:rPr>
              <w:t xml:space="preserve"> </w:t>
            </w:r>
            <w:ins w:id="955" w:author="Sarah Gallacher" w:date="2018-11-26T16:08:00Z">
              <w:r w:rsidR="00F16190">
                <w:rPr>
                  <w:rFonts w:cstheme="minorHAnsi"/>
                </w:rPr>
                <w:t xml:space="preserve">and </w:t>
              </w:r>
            </w:ins>
            <w:r>
              <w:rPr>
                <w:rFonts w:cstheme="minorHAnsi"/>
              </w:rPr>
              <w:t xml:space="preserve">push to </w:t>
            </w:r>
            <w:ins w:id="956" w:author="Sarah Gallacher" w:date="2018-11-26T16:08:00Z">
              <w:r w:rsidR="00F16190">
                <w:rPr>
                  <w:rFonts w:cstheme="minorHAnsi"/>
                </w:rPr>
                <w:t xml:space="preserve">their branch in the remote </w:t>
              </w:r>
            </w:ins>
            <w:del w:id="957" w:author="Sarah Gallacher" w:date="2018-11-26T16:08:00Z">
              <w:r w:rsidDel="00F16190">
                <w:rPr>
                  <w:rFonts w:cstheme="minorHAnsi"/>
                </w:rPr>
                <w:delText xml:space="preserve">a new </w:delText>
              </w:r>
            </w:del>
            <w:r>
              <w:rPr>
                <w:rFonts w:cstheme="minorHAnsi"/>
              </w:rPr>
              <w:t xml:space="preserve">repo. </w:t>
            </w:r>
            <w:del w:id="958" w:author="Sarah Gallacher" w:date="2018-11-26T16:08:00Z">
              <w:r w:rsidDel="00F16190">
                <w:rPr>
                  <w:rFonts w:cstheme="minorHAnsi"/>
                </w:rPr>
                <w:delText xml:space="preserve">Clone an HTML website from a prpared repo and </w:delText>
              </w:r>
            </w:del>
            <w:ins w:id="959" w:author="Sarah Gallacher" w:date="2018-11-26T16:08:00Z">
              <w:r w:rsidR="00F16190">
                <w:rPr>
                  <w:rFonts w:cstheme="minorHAnsi"/>
                </w:rPr>
                <w:t>View pre-prepared HTML code in browser on laptop</w:t>
              </w:r>
            </w:ins>
            <w:ins w:id="960" w:author="Sarah Gallacher" w:date="2018-11-26T16:09:00Z">
              <w:r w:rsidR="00F16190">
                <w:rPr>
                  <w:rFonts w:cstheme="minorHAnsi"/>
                </w:rPr>
                <w:t xml:space="preserve"> at </w:t>
              </w:r>
            </w:ins>
            <w:ins w:id="961" w:author="Aidan Parkinson [2]" w:date="2019-01-30T12:15:00Z">
              <w:r w:rsidR="009B4D0C">
                <w:rPr>
                  <w:rFonts w:cstheme="minorHAnsi"/>
                </w:rPr>
                <w:fldChar w:fldCharType="begin"/>
              </w:r>
              <w:r w:rsidR="009B4D0C">
                <w:rPr>
                  <w:rFonts w:cstheme="minorHAnsi"/>
                </w:rPr>
                <w:instrText xml:space="preserve"> HYPERLINK "http://localhost" </w:instrText>
              </w:r>
              <w:r w:rsidR="009B4D0C">
                <w:rPr>
                  <w:rFonts w:cstheme="minorHAnsi"/>
                </w:rPr>
                <w:fldChar w:fldCharType="separate"/>
              </w:r>
              <w:r w:rsidR="00F16190" w:rsidRPr="009B4D0C">
                <w:rPr>
                  <w:rStyle w:val="Hyperlink"/>
                  <w:rFonts w:cstheme="minorHAnsi"/>
                </w:rPr>
                <w:t>http://localhost</w:t>
              </w:r>
              <w:r w:rsidR="009B4D0C">
                <w:rPr>
                  <w:rFonts w:cstheme="minorHAnsi"/>
                </w:rPr>
                <w:fldChar w:fldCharType="end"/>
              </w:r>
            </w:ins>
            <w:ins w:id="962" w:author="Sarah Gallacher" w:date="2018-11-26T16:08:00Z">
              <w:r w:rsidR="00F16190">
                <w:rPr>
                  <w:rFonts w:cstheme="minorHAnsi"/>
                </w:rPr>
                <w:t xml:space="preserve">, make changes to the code using </w:t>
              </w:r>
              <w:del w:id="963" w:author="Aidan Parkinson [2]" w:date="2019-01-30T12:15:00Z">
                <w:r w:rsidR="00F16190" w:rsidDel="009B4D0C">
                  <w:rPr>
                    <w:rFonts w:cstheme="minorHAnsi"/>
                  </w:rPr>
                  <w:delText>IntelliJ</w:delText>
                </w:r>
              </w:del>
            </w:ins>
            <w:ins w:id="964" w:author="Aidan Parkinson [2]" w:date="2019-01-30T12:15:00Z">
              <w:r w:rsidR="009B4D0C">
                <w:rPr>
                  <w:rFonts w:cstheme="minorHAnsi"/>
                </w:rPr>
                <w:t>Atom</w:t>
              </w:r>
            </w:ins>
            <w:ins w:id="965" w:author="Sarah Gallacher" w:date="2018-11-26T16:08:00Z">
              <w:r w:rsidR="00F16190">
                <w:rPr>
                  <w:rFonts w:cstheme="minorHAnsi"/>
                </w:rPr>
                <w:t>, v</w:t>
              </w:r>
            </w:ins>
            <w:del w:id="966" w:author="Unknown">
              <w:r w:rsidDel="00D076C5">
                <w:rPr>
                  <w:rFonts w:cstheme="minorHAnsi"/>
                </w:rPr>
                <w:delText>v</w:delText>
              </w:r>
            </w:del>
            <w:ins w:id="967" w:author="Sarah Gallacher" w:date="2018-11-26T15:57:00Z">
              <w:r>
                <w:rPr>
                  <w:rFonts w:cstheme="minorHAnsi"/>
                </w:rPr>
                <w:t>i</w:t>
              </w:r>
            </w:ins>
            <w:r>
              <w:rPr>
                <w:rFonts w:cstheme="minorHAnsi"/>
              </w:rPr>
              <w:t>sualize changes in browser on</w:t>
            </w:r>
            <w:ins w:id="968" w:author="Sarah Gallacher" w:date="2018-11-26T16:09:00Z">
              <w:r w:rsidR="00F16190">
                <w:rPr>
                  <w:rFonts w:cstheme="minorHAnsi"/>
                </w:rPr>
                <w:t xml:space="preserve"> laptop at</w:t>
              </w:r>
            </w:ins>
            <w:r>
              <w:rPr>
                <w:rFonts w:cstheme="minorHAnsi"/>
              </w:rPr>
              <w:t xml:space="preserve"> </w:t>
            </w:r>
            <w:ins w:id="969" w:author="Sarah Gallacher" w:date="2018-11-26T16:09:00Z">
              <w:r w:rsidR="00F16190">
                <w:rPr>
                  <w:rFonts w:cstheme="minorHAnsi"/>
                </w:rPr>
                <w:fldChar w:fldCharType="begin"/>
              </w:r>
              <w:r w:rsidR="00F16190">
                <w:rPr>
                  <w:rFonts w:cstheme="minorHAnsi"/>
                </w:rPr>
                <w:instrText xml:space="preserve"> HYPERLINK "http://</w:instrText>
              </w:r>
            </w:ins>
            <w:r w:rsidR="00F16190">
              <w:rPr>
                <w:rFonts w:cstheme="minorHAnsi"/>
              </w:rPr>
              <w:instrText>localhost</w:instrText>
            </w:r>
            <w:ins w:id="970" w:author="Sarah Gallacher" w:date="2018-11-26T16:09:00Z">
              <w:r w:rsidR="00F16190">
                <w:rPr>
                  <w:rFonts w:cstheme="minorHAnsi"/>
                </w:rPr>
                <w:instrText xml:space="preserve">" </w:instrText>
              </w:r>
              <w:r w:rsidR="00F16190">
                <w:rPr>
                  <w:rFonts w:cstheme="minorHAnsi"/>
                </w:rPr>
                <w:fldChar w:fldCharType="separate"/>
              </w:r>
              <w:r w:rsidR="00F16190" w:rsidRPr="00AB1CE3">
                <w:rPr>
                  <w:rStyle w:val="Hyperlink"/>
                  <w:rFonts w:cstheme="minorHAnsi"/>
                </w:rPr>
                <w:t>http:</w:t>
              </w:r>
            </w:ins>
            <w:del w:id="971" w:author="Sarah Gallacher" w:date="2018-11-26T16:09:00Z">
              <w:r w:rsidR="00F16190" w:rsidRPr="00AB1CE3" w:rsidDel="00F16190">
                <w:rPr>
                  <w:rStyle w:val="Hyperlink"/>
                  <w:rFonts w:cstheme="minorHAnsi"/>
                </w:rPr>
                <w:delText>:</w:delText>
              </w:r>
            </w:del>
            <w:ins w:id="972" w:author="Sarah Gallacher" w:date="2018-11-26T16:09:00Z">
              <w:r w:rsidR="00F16190" w:rsidRPr="00AB1CE3">
                <w:rPr>
                  <w:rStyle w:val="Hyperlink"/>
                  <w:rFonts w:cstheme="minorHAnsi"/>
                </w:rPr>
                <w:t>//</w:t>
              </w:r>
            </w:ins>
            <w:r w:rsidR="00F16190" w:rsidRPr="00AB1CE3">
              <w:rPr>
                <w:rStyle w:val="Hyperlink"/>
                <w:rFonts w:cstheme="minorHAnsi"/>
              </w:rPr>
              <w:t>localhost</w:t>
            </w:r>
            <w:ins w:id="973" w:author="Sarah Gallacher" w:date="2018-11-26T16:09:00Z">
              <w:r w:rsidR="00F16190">
                <w:rPr>
                  <w:rFonts w:cstheme="minorHAnsi"/>
                </w:rPr>
                <w:fldChar w:fldCharType="end"/>
              </w:r>
            </w:ins>
            <w:r w:rsidR="00FC3B02">
              <w:rPr>
                <w:rFonts w:cstheme="minorHAnsi"/>
              </w:rPr>
              <w:t>.</w:t>
            </w:r>
            <w:ins w:id="974" w:author="Sarah Gallacher" w:date="2018-11-26T16:09:00Z">
              <w:r w:rsidR="00F16190">
                <w:rPr>
                  <w:rFonts w:cstheme="minorHAnsi"/>
                </w:rPr>
                <w:t xml:space="preserve"> Add, commit and push changes from local branch on laptop to remote branch on </w:t>
              </w:r>
              <w:del w:id="975" w:author="Aidan Parkinson [2]" w:date="2019-01-30T12:15:00Z">
                <w:r w:rsidR="00F16190" w:rsidDel="009B4D0C">
                  <w:rPr>
                    <w:rFonts w:cstheme="minorHAnsi"/>
                  </w:rPr>
                  <w:delText>Gitlab</w:delText>
                </w:r>
              </w:del>
            </w:ins>
            <w:ins w:id="976" w:author="Aidan Parkinson [2]" w:date="2019-01-30T12:15:00Z">
              <w:r w:rsidR="009B4D0C">
                <w:rPr>
                  <w:rFonts w:cstheme="minorHAnsi"/>
                </w:rPr>
                <w:t>Bitbucket</w:t>
              </w:r>
            </w:ins>
            <w:ins w:id="977" w:author="Sarah Gallacher" w:date="2018-11-26T16:09:00Z">
              <w:r w:rsidR="00F16190">
                <w:rPr>
                  <w:rFonts w:cstheme="minorHAnsi"/>
                </w:rPr>
                <w:t xml:space="preserve"> repo.</w:t>
              </w:r>
            </w:ins>
            <w:del w:id="978" w:author="Sarah Gallacher" w:date="2018-11-26T16:10:00Z">
              <w:r w:rsidR="00FC3B02" w:rsidDel="00F16190">
                <w:rPr>
                  <w:rFonts w:cstheme="minorHAnsi"/>
                </w:rPr>
                <w:delText xml:space="preserve"> (30 mins) </w:delText>
              </w:r>
            </w:del>
            <w:ins w:id="979" w:author="Aidan Parkinson" w:date="2018-11-27T13:31:00Z">
              <w:r w:rsidR="00314716">
                <w:rPr>
                  <w:rFonts w:cstheme="minorHAnsi"/>
                </w:rPr>
                <w:t xml:space="preserve"> </w:t>
              </w:r>
            </w:ins>
            <w:ins w:id="980" w:author="Sarah Gallacher" w:date="2018-11-26T16:10:00Z">
              <w:del w:id="981" w:author="Aidan Parkinson" w:date="2018-11-27T13:31:00Z">
                <w:r w:rsidR="00F16190" w:rsidDel="00314716">
                  <w:rPr>
                    <w:rFonts w:cstheme="minorHAnsi"/>
                  </w:rPr>
                  <w:delText xml:space="preserve"> </w:delText>
                </w:r>
              </w:del>
            </w:ins>
            <w:ins w:id="982" w:author="Aidan Parkinson" w:date="2018-11-27T13:29:00Z">
              <w:r w:rsidR="00314716">
                <w:rPr>
                  <w:rFonts w:cstheme="minorHAnsi"/>
                </w:rPr>
                <w:t>At the end of the session, those who have completed</w:t>
              </w:r>
            </w:ins>
            <w:ins w:id="983" w:author="Aidan Parkinson" w:date="2018-11-27T13:31:00Z">
              <w:r w:rsidR="00314716">
                <w:rPr>
                  <w:rFonts w:cstheme="minorHAnsi"/>
                </w:rPr>
                <w:t xml:space="preserve"> early</w:t>
              </w:r>
            </w:ins>
            <w:ins w:id="984" w:author="Aidan Parkinson" w:date="2018-11-27T13:29:00Z">
              <w:r w:rsidR="00314716">
                <w:rPr>
                  <w:rFonts w:cstheme="minorHAnsi"/>
                </w:rPr>
                <w:t xml:space="preserve"> </w:t>
              </w:r>
            </w:ins>
            <w:ins w:id="985" w:author="Aidan Parkinson" w:date="2018-11-27T13:30:00Z">
              <w:r w:rsidR="00314716">
                <w:rPr>
                  <w:rFonts w:cstheme="minorHAnsi"/>
                </w:rPr>
                <w:t>may</w:t>
              </w:r>
            </w:ins>
            <w:ins w:id="986" w:author="Aidan Parkinson" w:date="2018-11-27T13:29:00Z">
              <w:r w:rsidR="00314716">
                <w:rPr>
                  <w:rFonts w:cstheme="minorHAnsi"/>
                </w:rPr>
                <w:t xml:space="preserve"> “fetch” the latest updates </w:t>
              </w:r>
            </w:ins>
            <w:ins w:id="987" w:author="Aidan Parkinson" w:date="2018-11-27T13:30:00Z">
              <w:r w:rsidR="00314716">
                <w:rPr>
                  <w:rFonts w:cstheme="minorHAnsi"/>
                </w:rPr>
                <w:t xml:space="preserve">from the remote and </w:t>
              </w:r>
              <w:r w:rsidR="00314716">
                <w:rPr>
                  <w:rFonts w:cstheme="minorHAnsi"/>
                </w:rPr>
                <w:lastRenderedPageBreak/>
                <w:t xml:space="preserve">“checkout” a remote branch created by someone else on their local </w:t>
              </w:r>
            </w:ins>
            <w:ins w:id="988" w:author="Aidan Parkinson" w:date="2018-11-27T13:31:00Z">
              <w:r w:rsidR="00314716">
                <w:rPr>
                  <w:rFonts w:cstheme="minorHAnsi"/>
                </w:rPr>
                <w:t>to view</w:t>
              </w:r>
              <w:r w:rsidR="005E4EA6">
                <w:rPr>
                  <w:rFonts w:cstheme="minorHAnsi"/>
                </w:rPr>
                <w:t xml:space="preserve"> at </w:t>
              </w:r>
              <w:r w:rsidR="005E4EA6">
                <w:rPr>
                  <w:rFonts w:cstheme="minorHAnsi"/>
                </w:rPr>
                <w:fldChar w:fldCharType="begin"/>
              </w:r>
              <w:r w:rsidR="005E4EA6">
                <w:rPr>
                  <w:rFonts w:cstheme="minorHAnsi"/>
                </w:rPr>
                <w:instrText xml:space="preserve"> HYPERLINK "http://localhost" </w:instrText>
              </w:r>
              <w:r w:rsidR="005E4EA6">
                <w:rPr>
                  <w:rFonts w:cstheme="minorHAnsi"/>
                </w:rPr>
                <w:fldChar w:fldCharType="separate"/>
              </w:r>
              <w:r w:rsidR="005E4EA6" w:rsidRPr="003B6B7D">
                <w:rPr>
                  <w:rStyle w:val="Hyperlink"/>
                  <w:rFonts w:cstheme="minorHAnsi"/>
                </w:rPr>
                <w:t>http://localhost</w:t>
              </w:r>
              <w:r w:rsidR="005E4EA6">
                <w:rPr>
                  <w:rFonts w:cstheme="minorHAnsi"/>
                </w:rPr>
                <w:fldChar w:fldCharType="end"/>
              </w:r>
              <w:r w:rsidR="005E4EA6">
                <w:rPr>
                  <w:rFonts w:cstheme="minorHAnsi"/>
                </w:rPr>
                <w:t xml:space="preserve"> </w:t>
              </w:r>
            </w:ins>
            <w:r w:rsidR="00FC3B02">
              <w:rPr>
                <w:rFonts w:cstheme="minorHAnsi"/>
              </w:rPr>
              <w:t>(</w:t>
            </w:r>
            <w:del w:id="989" w:author="Sarah Gallacher" w:date="2018-11-26T16:09:00Z">
              <w:r w:rsidR="00FC3B02" w:rsidDel="00F16190">
                <w:rPr>
                  <w:rFonts w:cstheme="minorHAnsi"/>
                </w:rPr>
                <w:delText>Live Demo/</w:delText>
              </w:r>
            </w:del>
            <w:r w:rsidR="00FC3B02">
              <w:rPr>
                <w:rFonts w:cstheme="minorHAnsi"/>
              </w:rPr>
              <w:t>Step by Step Guide)</w:t>
            </w:r>
            <w:r w:rsidR="00F256C6">
              <w:rPr>
                <w:rFonts w:cstheme="minorHAnsi"/>
              </w:rPr>
              <w:t xml:space="preserve"> (30 mins)</w:t>
            </w:r>
          </w:p>
          <w:p w14:paraId="43EB7098" w14:textId="77777777" w:rsidR="00F256C6" w:rsidRDefault="00F256C6" w:rsidP="006F3053">
            <w:pPr>
              <w:pStyle w:val="NoSpacing"/>
              <w:spacing w:line="276" w:lineRule="auto"/>
              <w:rPr>
                <w:rFonts w:cstheme="minorHAnsi"/>
              </w:rPr>
            </w:pPr>
          </w:p>
          <w:p w14:paraId="74901E3C" w14:textId="08AE0A5F" w:rsidR="00F16190" w:rsidRDefault="00F256C6" w:rsidP="00F16190">
            <w:pPr>
              <w:pStyle w:val="NoSpacing"/>
              <w:spacing w:line="276" w:lineRule="auto"/>
              <w:rPr>
                <w:ins w:id="990" w:author="Sarah Gallacher" w:date="2018-11-26T16:12:00Z"/>
                <w:rFonts w:cstheme="minorHAnsi"/>
              </w:rPr>
            </w:pPr>
            <w:del w:id="991" w:author="Sarah Gallacher" w:date="2018-11-26T16:11:00Z">
              <w:r w:rsidDel="00F16190">
                <w:rPr>
                  <w:rFonts w:cstheme="minorHAnsi"/>
                </w:rPr>
                <w:delText>INTRODUCE</w:delText>
              </w:r>
            </w:del>
            <w:ins w:id="992" w:author="Sarah Gallacher" w:date="2018-11-26T16:12:00Z">
              <w:r w:rsidR="00F16190">
                <w:rPr>
                  <w:rFonts w:cstheme="minorHAnsi"/>
                </w:rPr>
                <w:t>Provide additional details on how to use git revert in case of mistakes – only for those who completed all other activities early.</w:t>
              </w:r>
            </w:ins>
          </w:p>
          <w:p w14:paraId="47177745" w14:textId="77777777" w:rsidR="00F256C6" w:rsidRDefault="00F256C6" w:rsidP="006F3053">
            <w:pPr>
              <w:pStyle w:val="NoSpacing"/>
              <w:spacing w:line="276" w:lineRule="auto"/>
              <w:rPr>
                <w:ins w:id="993" w:author="Aidan Parkinson" w:date="2018-11-27T13:50:00Z"/>
                <w:rFonts w:cstheme="minorHAnsi"/>
              </w:rPr>
            </w:pPr>
            <w:del w:id="994" w:author="Sarah Gallacher" w:date="2018-11-26T16:12:00Z">
              <w:r w:rsidDel="00F16190">
                <w:rPr>
                  <w:rFonts w:cstheme="minorHAnsi"/>
                </w:rPr>
                <w:delText xml:space="preserve"> branches and then push their repo back to the cloud. Revert the code – possibilities of how to undo mistakes</w:delText>
              </w:r>
            </w:del>
          </w:p>
          <w:p w14:paraId="3A976103" w14:textId="18B1B88D" w:rsidR="00936AB1" w:rsidRPr="006F3053" w:rsidRDefault="00DA363A" w:rsidP="006F3053">
            <w:pPr>
              <w:pStyle w:val="NoSpacing"/>
              <w:spacing w:line="276" w:lineRule="auto"/>
              <w:rPr>
                <w:rFonts w:cstheme="minorHAnsi"/>
              </w:rPr>
            </w:pPr>
            <w:ins w:id="995" w:author="Aidan Parkinson" w:date="2018-11-29T16:53:00Z">
              <w:r>
                <w:rPr>
                  <w:rFonts w:cstheme="minorHAnsi"/>
                </w:rPr>
                <w:t>ASK</w:t>
              </w:r>
            </w:ins>
            <w:ins w:id="996" w:author="Aidan Parkinson" w:date="2018-11-27T13:50:00Z">
              <w:r w:rsidR="00936AB1">
                <w:rPr>
                  <w:rFonts w:cstheme="minorHAnsi"/>
                </w:rPr>
                <w:t xml:space="preserve"> – </w:t>
              </w:r>
            </w:ins>
            <w:ins w:id="997" w:author="Aidan Parkinson" w:date="2018-11-29T16:53:00Z">
              <w:r>
                <w:rPr>
                  <w:rFonts w:cstheme="minorHAnsi"/>
                </w:rPr>
                <w:t>Do</w:t>
              </w:r>
            </w:ins>
            <w:ins w:id="998" w:author="Aidan Parkinson" w:date="2018-11-27T13:51:00Z">
              <w:r w:rsidR="00936AB1">
                <w:rPr>
                  <w:rFonts w:cstheme="minorHAnsi"/>
                </w:rPr>
                <w:t xml:space="preserve"> any of you</w:t>
              </w:r>
            </w:ins>
            <w:ins w:id="999" w:author="Aidan Parkinson" w:date="2018-11-29T16:53:00Z">
              <w:r>
                <w:rPr>
                  <w:rFonts w:cstheme="minorHAnsi"/>
                </w:rPr>
                <w:t xml:space="preserve"> (class members)</w:t>
              </w:r>
            </w:ins>
            <w:ins w:id="1000" w:author="Aidan Parkinson" w:date="2018-11-27T13:51:00Z">
              <w:r w:rsidR="00936AB1">
                <w:rPr>
                  <w:rFonts w:cstheme="minorHAnsi"/>
                </w:rPr>
                <w:t xml:space="preserve"> think that a Git Version Control System could be employed on any of</w:t>
              </w:r>
            </w:ins>
            <w:ins w:id="1001" w:author="Aidan Parkinson" w:date="2018-11-27T13:52:00Z">
              <w:r w:rsidR="00936AB1">
                <w:rPr>
                  <w:rFonts w:cstheme="minorHAnsi"/>
                </w:rPr>
                <w:t xml:space="preserve"> your current </w:t>
              </w:r>
            </w:ins>
            <w:ins w:id="1002" w:author="Aidan Parkinson" w:date="2018-11-27T13:51:00Z">
              <w:r w:rsidR="00936AB1">
                <w:rPr>
                  <w:rFonts w:cstheme="minorHAnsi"/>
                </w:rPr>
                <w:t>projects to keep track of a shared set of files?</w:t>
              </w:r>
            </w:ins>
          </w:p>
        </w:tc>
        <w:tc>
          <w:tcPr>
            <w:tcW w:w="979" w:type="pct"/>
            <w:tcPrChange w:id="1003" w:author="Sarah Gallacher" w:date="2018-11-26T11:34:00Z">
              <w:tcPr>
                <w:tcW w:w="476" w:type="pct"/>
              </w:tcPr>
            </w:tcPrChange>
          </w:tcPr>
          <w:p w14:paraId="74C29497" w14:textId="19E72C5D" w:rsidR="00D13A3D" w:rsidRDefault="008743C7">
            <w:pPr>
              <w:pStyle w:val="NoSpacing"/>
              <w:numPr>
                <w:ilvl w:val="0"/>
                <w:numId w:val="19"/>
              </w:numPr>
              <w:rPr>
                <w:ins w:id="1004" w:author="Sarah Gallacher" w:date="2018-11-26T16:11:00Z"/>
                <w:rFonts w:cstheme="minorHAnsi"/>
              </w:rPr>
              <w:pPrChange w:id="1005" w:author="Aidan Parkinson [2]" w:date="2019-01-30T12:10:00Z">
                <w:pPr>
                  <w:pStyle w:val="NoSpacing"/>
                  <w:spacing w:line="276" w:lineRule="auto"/>
                  <w:jc w:val="center"/>
                </w:pPr>
              </w:pPrChange>
            </w:pPr>
            <w:ins w:id="1006" w:author="Sarah Gallacher" w:date="2018-11-26T12:22:00Z">
              <w:r>
                <w:rPr>
                  <w:rFonts w:cstheme="minorHAnsi"/>
                </w:rPr>
                <w:lastRenderedPageBreak/>
                <w:t xml:space="preserve">Git </w:t>
              </w:r>
            </w:ins>
            <w:ins w:id="1007" w:author="Sarah Gallacher" w:date="2018-11-26T17:08:00Z">
              <w:r w:rsidR="000A34D2" w:rsidRPr="00E354C4">
                <w:t>commands</w:t>
              </w:r>
              <w:r w:rsidR="000A34D2">
                <w:rPr>
                  <w:rFonts w:cstheme="minorHAnsi"/>
                </w:rPr>
                <w:t xml:space="preserve"> </w:t>
              </w:r>
            </w:ins>
            <w:ins w:id="1008" w:author="Sarah Gallacher" w:date="2018-11-26T12:22:00Z">
              <w:r>
                <w:rPr>
                  <w:rFonts w:cstheme="minorHAnsi"/>
                </w:rPr>
                <w:t>cheat</w:t>
              </w:r>
            </w:ins>
            <w:ins w:id="1009" w:author="Sarah Gallacher" w:date="2018-11-26T17:08:00Z">
              <w:r w:rsidR="000A34D2">
                <w:rPr>
                  <w:rFonts w:cstheme="minorHAnsi"/>
                </w:rPr>
                <w:t xml:space="preserve"> </w:t>
              </w:r>
            </w:ins>
            <w:ins w:id="1010" w:author="Sarah Gallacher" w:date="2018-11-26T12:22:00Z">
              <w:r>
                <w:rPr>
                  <w:rFonts w:cstheme="minorHAnsi"/>
                </w:rPr>
                <w:t xml:space="preserve">sheet: </w:t>
              </w:r>
              <w:r>
                <w:rPr>
                  <w:rFonts w:cstheme="minorHAnsi"/>
                </w:rPr>
                <w:fldChar w:fldCharType="begin"/>
              </w:r>
              <w:r>
                <w:rPr>
                  <w:rFonts w:cstheme="minorHAnsi"/>
                </w:rPr>
                <w:instrText xml:space="preserve"> HYPERLINK "</w:instrText>
              </w:r>
              <w:r w:rsidRPr="008743C7">
                <w:rPr>
                  <w:rFonts w:cstheme="minorHAnsi"/>
                </w:rPr>
                <w:instrText>https://services.github.com/on-demand/downloads/github-git-cheat-sheet.pdf</w:instrText>
              </w:r>
              <w:r>
                <w:rPr>
                  <w:rFonts w:cstheme="minorHAnsi"/>
                </w:rPr>
                <w:instrText xml:space="preserve">" </w:instrText>
              </w:r>
              <w:r>
                <w:rPr>
                  <w:rFonts w:cstheme="minorHAnsi"/>
                </w:rPr>
                <w:fldChar w:fldCharType="separate"/>
              </w:r>
              <w:r w:rsidRPr="00AB1CE3">
                <w:rPr>
                  <w:rStyle w:val="Hyperlink"/>
                  <w:rFonts w:cstheme="minorHAnsi"/>
                </w:rPr>
                <w:t>https://services.github.com/on-demand/downloads/github-git-cheat-sheet.pdf</w:t>
              </w:r>
              <w:r>
                <w:rPr>
                  <w:rFonts w:cstheme="minorHAnsi"/>
                </w:rPr>
                <w:fldChar w:fldCharType="end"/>
              </w:r>
            </w:ins>
          </w:p>
          <w:p w14:paraId="06D69BC2" w14:textId="2E215303" w:rsidR="009B4D0C" w:rsidRDefault="009B4D0C">
            <w:pPr>
              <w:pStyle w:val="NoSpacing"/>
              <w:numPr>
                <w:ilvl w:val="0"/>
                <w:numId w:val="19"/>
              </w:numPr>
            </w:pPr>
            <w:ins w:id="1011" w:author="Aidan Parkinson [2]" w:date="2019-01-30T12:11:00Z">
              <w:r>
                <w:t>Arup Gitlab</w:t>
              </w:r>
            </w:ins>
            <w:ins w:id="1012" w:author="Aidan Parkinson [2]" w:date="2019-01-30T12:12:00Z">
              <w:r>
                <w:t xml:space="preserve">: </w:t>
              </w:r>
              <w:r>
                <w:fldChar w:fldCharType="begin"/>
              </w:r>
              <w:r>
                <w:instrText xml:space="preserve"> HYPERLINK "</w:instrText>
              </w:r>
              <w:r w:rsidRPr="009B4D0C">
                <w:instrText>https://gitlab.arup.com/</w:instrText>
              </w:r>
              <w:r>
                <w:instrText xml:space="preserve">" </w:instrText>
              </w:r>
              <w:r>
                <w:fldChar w:fldCharType="separate"/>
              </w:r>
              <w:r w:rsidRPr="0079541D">
                <w:rPr>
                  <w:rStyle w:val="Hyperlink"/>
                </w:rPr>
                <w:t>https://gitlab.arup.com/</w:t>
              </w:r>
              <w:r>
                <w:fldChar w:fldCharType="end"/>
              </w:r>
            </w:ins>
          </w:p>
          <w:p w14:paraId="243AD34D" w14:textId="1FFC480C" w:rsidR="009B4D0C" w:rsidDel="00E77B1E" w:rsidRDefault="00E77B1E" w:rsidP="00E77B1E">
            <w:pPr>
              <w:pStyle w:val="ListParagraph"/>
              <w:numPr>
                <w:ilvl w:val="0"/>
                <w:numId w:val="19"/>
              </w:numPr>
              <w:rPr>
                <w:del w:id="1013" w:author="Aidan Parkinson" w:date="2019-04-26T10:10:00Z"/>
              </w:rPr>
            </w:pPr>
            <w:proofErr w:type="spellStart"/>
            <w:ins w:id="1014" w:author="Aidan Parkinson" w:date="2019-04-26T10:10:00Z">
              <w:r>
                <w:t>Github</w:t>
              </w:r>
              <w:proofErr w:type="spellEnd"/>
              <w:r>
                <w:t xml:space="preserve">: </w:t>
              </w:r>
              <w:r>
                <w:fldChar w:fldCharType="begin"/>
              </w:r>
              <w:r>
                <w:instrText xml:space="preserve"> HYPERLINK "https://github.com/" </w:instrText>
              </w:r>
              <w:r>
                <w:fldChar w:fldCharType="separate"/>
              </w:r>
              <w:r>
                <w:rPr>
                  <w:rStyle w:val="Hyperlink"/>
                </w:rPr>
                <w:t>https://github.com/</w:t>
              </w:r>
              <w:r>
                <w:fldChar w:fldCharType="end"/>
              </w:r>
            </w:ins>
            <w:ins w:id="1015" w:author="Aidan Parkinson [2]" w:date="2019-01-30T12:10:00Z">
              <w:del w:id="1016" w:author="Aidan Parkinson" w:date="2019-04-26T10:10:00Z">
                <w:r w:rsidR="009B4D0C" w:rsidDel="00E77B1E">
                  <w:delText xml:space="preserve">Bitbucket: </w:delText>
                </w:r>
                <w:r w:rsidR="009B4D0C" w:rsidDel="00E77B1E">
                  <w:fldChar w:fldCharType="begin"/>
                </w:r>
                <w:r w:rsidR="009B4D0C" w:rsidDel="00E77B1E">
                  <w:delInstrText xml:space="preserve"> HYPERLINK "</w:delInstrText>
                </w:r>
                <w:r w:rsidR="009B4D0C" w:rsidRPr="000E5F60" w:rsidDel="00E77B1E">
                  <w:delInstrText>https://bitbucket.org</w:delInstrText>
                </w:r>
                <w:r w:rsidR="009B4D0C" w:rsidDel="00E77B1E">
                  <w:delInstrText xml:space="preserve">" </w:delInstrText>
                </w:r>
                <w:r w:rsidR="009B4D0C" w:rsidDel="00E77B1E">
                  <w:fldChar w:fldCharType="separate"/>
                </w:r>
                <w:r w:rsidR="009B4D0C" w:rsidRPr="0079541D" w:rsidDel="00E77B1E">
                  <w:rPr>
                    <w:rStyle w:val="Hyperlink"/>
                  </w:rPr>
                  <w:delText>https://bitbucket.org</w:delText>
                </w:r>
                <w:r w:rsidR="009B4D0C" w:rsidDel="00E77B1E">
                  <w:fldChar w:fldCharType="end"/>
                </w:r>
              </w:del>
            </w:ins>
          </w:p>
          <w:p w14:paraId="2C64C37C" w14:textId="77777777" w:rsidR="00E77B1E" w:rsidRDefault="00E77B1E">
            <w:pPr>
              <w:pStyle w:val="ListParagraph"/>
              <w:numPr>
                <w:ilvl w:val="0"/>
                <w:numId w:val="19"/>
              </w:numPr>
              <w:rPr>
                <w:ins w:id="1017" w:author="Aidan Parkinson" w:date="2019-04-26T10:10:00Z"/>
              </w:rPr>
              <w:pPrChange w:id="1018" w:author="Aidan Parkinson" w:date="2019-04-26T10:10:00Z">
                <w:pPr>
                  <w:pStyle w:val="NoSpacing"/>
                  <w:numPr>
                    <w:numId w:val="19"/>
                  </w:numPr>
                  <w:ind w:left="360" w:hanging="360"/>
                </w:pPr>
              </w:pPrChange>
            </w:pPr>
          </w:p>
          <w:p w14:paraId="26427A27" w14:textId="16E85A35" w:rsidR="00F16190" w:rsidRPr="00E354C4" w:rsidRDefault="009B4D0C" w:rsidP="00E77B1E">
            <w:pPr>
              <w:pStyle w:val="ListParagraph"/>
              <w:numPr>
                <w:ilvl w:val="0"/>
                <w:numId w:val="19"/>
              </w:numPr>
              <w:rPr>
                <w:ins w:id="1019" w:author="Aidan Parkinson" w:date="2019-04-26T10:10:00Z"/>
              </w:rPr>
            </w:pPr>
            <w:ins w:id="1020" w:author="Aidan Parkinson [2]" w:date="2019-01-30T12:10:00Z">
              <w:r>
                <w:t xml:space="preserve">Course repository: </w:t>
              </w:r>
            </w:ins>
            <w:ins w:id="1021" w:author="Aidan Parkinson" w:date="2019-04-26T10:10:00Z">
              <w:r w:rsidR="00E77B1E">
                <w:rPr>
                  <w:rFonts w:cstheme="minorHAnsi"/>
                </w:rPr>
                <w:fldChar w:fldCharType="begin"/>
              </w:r>
              <w:r w:rsidR="00E77B1E">
                <w:rPr>
                  <w:rFonts w:cstheme="minorHAnsi"/>
                </w:rPr>
                <w:instrText xml:space="preserve"> HYPERLINK "</w:instrText>
              </w:r>
              <w:r w:rsidR="00E77B1E" w:rsidRPr="00E77B1E">
                <w:rPr>
                  <w:rFonts w:cstheme="minorHAnsi"/>
                </w:rPr>
                <w:instrText>https://github.com/ArupAus/digital-foundations-cloud.git</w:instrText>
              </w:r>
              <w:r w:rsidR="00E77B1E">
                <w:rPr>
                  <w:rFonts w:cstheme="minorHAnsi"/>
                </w:rPr>
                <w:instrText xml:space="preserve">" </w:instrText>
              </w:r>
              <w:r w:rsidR="00E77B1E">
                <w:rPr>
                  <w:rFonts w:cstheme="minorHAnsi"/>
                </w:rPr>
                <w:fldChar w:fldCharType="separate"/>
              </w:r>
              <w:r w:rsidR="00E77B1E" w:rsidRPr="00985BBB">
                <w:rPr>
                  <w:rStyle w:val="Hyperlink"/>
                  <w:rFonts w:cstheme="minorHAnsi"/>
                </w:rPr>
                <w:t>https://github.com/ArupAus/digital-foundations-cloud.git</w:t>
              </w:r>
              <w:r w:rsidR="00E77B1E">
                <w:rPr>
                  <w:rFonts w:cstheme="minorHAnsi"/>
                </w:rPr>
                <w:fldChar w:fldCharType="end"/>
              </w:r>
            </w:ins>
            <w:ins w:id="1022" w:author="Aidan Parkinson [2]" w:date="2019-01-30T12:11:00Z">
              <w:del w:id="1023" w:author="Aidan Parkinson" w:date="2019-04-26T10:10:00Z">
                <w:r w:rsidRPr="00E354C4" w:rsidDel="00E77B1E">
                  <w:rPr>
                    <w:rFonts w:cstheme="minorHAnsi"/>
                  </w:rPr>
                  <w:fldChar w:fldCharType="begin"/>
                </w:r>
                <w:r w:rsidRPr="00E77B1E" w:rsidDel="00E77B1E">
                  <w:rPr>
                    <w:rFonts w:cstheme="minorHAnsi"/>
                    <w:rPrChange w:id="1024" w:author="Aidan Parkinson" w:date="2019-04-26T10:10:00Z">
                      <w:rPr/>
                    </w:rPrChange>
                  </w:rPr>
                  <w:delInstrText xml:space="preserve"> HYPERLINK "https://bitbucket.org/arupuniversity/digital-foundations/src/master/" </w:delInstrText>
                </w:r>
                <w:r w:rsidRPr="00E77B1E" w:rsidDel="00E77B1E">
                  <w:rPr>
                    <w:rFonts w:cstheme="minorHAnsi"/>
                    <w:rPrChange w:id="1025" w:author="Aidan Parkinson" w:date="2019-04-26T10:10:00Z">
                      <w:rPr>
                        <w:rFonts w:cstheme="minorHAnsi"/>
                      </w:rPr>
                    </w:rPrChange>
                  </w:rPr>
                  <w:fldChar w:fldCharType="separate"/>
                </w:r>
                <w:r w:rsidRPr="00E77B1E" w:rsidDel="00E77B1E">
                  <w:rPr>
                    <w:rStyle w:val="Hyperlink"/>
                    <w:rFonts w:cstheme="minorHAnsi"/>
                  </w:rPr>
                  <w:delText>https://bitbucket.org/arupuniversity/digital-foundations/src/master/</w:delText>
                </w:r>
                <w:r w:rsidRPr="00E77B1E" w:rsidDel="00E77B1E">
                  <w:rPr>
                    <w:rFonts w:cstheme="minorHAnsi"/>
                    <w:rPrChange w:id="1026" w:author="Aidan Parkinson" w:date="2019-04-26T10:10:00Z">
                      <w:rPr>
                        <w:rFonts w:cstheme="minorHAnsi"/>
                      </w:rPr>
                    </w:rPrChange>
                  </w:rPr>
                  <w:fldChar w:fldCharType="end"/>
                </w:r>
              </w:del>
            </w:ins>
          </w:p>
          <w:p w14:paraId="0B71F38B" w14:textId="77777777" w:rsidR="00E77B1E" w:rsidRPr="00E354C4" w:rsidRDefault="00E77B1E">
            <w:pPr>
              <w:rPr>
                <w:ins w:id="1027" w:author="Aidan Parkinson [2]" w:date="2019-01-30T12:11:00Z"/>
              </w:rPr>
              <w:pPrChange w:id="1028" w:author="Aidan Parkinson" w:date="2019-04-26T10:10:00Z">
                <w:pPr>
                  <w:pStyle w:val="NoSpacing"/>
                  <w:spacing w:line="276" w:lineRule="auto"/>
                  <w:jc w:val="center"/>
                </w:pPr>
              </w:pPrChange>
            </w:pPr>
          </w:p>
          <w:p w14:paraId="67C17587" w14:textId="77777777" w:rsidR="009B4D0C" w:rsidRDefault="009B4D0C">
            <w:pPr>
              <w:pStyle w:val="NoSpacing"/>
              <w:spacing w:line="276" w:lineRule="auto"/>
              <w:rPr>
                <w:ins w:id="1029" w:author="Sarah Gallacher" w:date="2018-11-26T16:11:00Z"/>
                <w:rFonts w:cstheme="minorHAnsi"/>
              </w:rPr>
              <w:pPrChange w:id="1030" w:author="Sarah Gallacher" w:date="2018-11-26T12:20:00Z">
                <w:pPr>
                  <w:pStyle w:val="NoSpacing"/>
                  <w:spacing w:line="276" w:lineRule="auto"/>
                  <w:jc w:val="center"/>
                </w:pPr>
              </w:pPrChange>
            </w:pPr>
          </w:p>
          <w:p w14:paraId="5C717579" w14:textId="209AFC02" w:rsidR="008743C7" w:rsidRPr="0052256F" w:rsidRDefault="008743C7">
            <w:pPr>
              <w:pStyle w:val="NoSpacing"/>
              <w:spacing w:line="276" w:lineRule="auto"/>
              <w:rPr>
                <w:rFonts w:cstheme="minorHAnsi"/>
              </w:rPr>
              <w:pPrChange w:id="1031" w:author="Sarah Gallacher" w:date="2018-11-26T16:12:00Z">
                <w:pPr>
                  <w:pStyle w:val="NoSpacing"/>
                  <w:spacing w:line="276" w:lineRule="auto"/>
                  <w:jc w:val="center"/>
                </w:pPr>
              </w:pPrChange>
            </w:pPr>
          </w:p>
        </w:tc>
      </w:tr>
    </w:tbl>
    <w:p w14:paraId="33E34957" w14:textId="37534507" w:rsidR="000B2DB8" w:rsidRDefault="000B2DB8" w:rsidP="000B2DB8"/>
    <w:p w14:paraId="108BF0A4" w14:textId="736BE082" w:rsidR="00664178" w:rsidRDefault="00664178" w:rsidP="000B2DB8"/>
    <w:p w14:paraId="0C90DC08" w14:textId="164FF837" w:rsidR="00664178" w:rsidRDefault="00664178" w:rsidP="000B2DB8"/>
    <w:p w14:paraId="21CD4D6B" w14:textId="5C1FB80B" w:rsidR="00664178" w:rsidRDefault="006D1401" w:rsidP="000B2DB8">
      <w:ins w:id="1032" w:author="Aidan Parkinson" w:date="2019-04-26T10:12:00Z">
        <w:r>
          <w:br w:type="page"/>
        </w:r>
      </w:ins>
    </w:p>
    <w:tbl>
      <w:tblPr>
        <w:tblStyle w:val="TableGrid"/>
        <w:tblW w:w="0" w:type="auto"/>
        <w:tblLook w:val="04A0" w:firstRow="1" w:lastRow="0" w:firstColumn="1" w:lastColumn="0" w:noHBand="0" w:noVBand="1"/>
      </w:tblPr>
      <w:tblGrid>
        <w:gridCol w:w="2633"/>
        <w:gridCol w:w="12041"/>
      </w:tblGrid>
      <w:tr w:rsidR="00D13A3D" w:rsidRPr="0052256F" w14:paraId="1A10EAD8" w14:textId="77777777" w:rsidTr="00F256C6">
        <w:tc>
          <w:tcPr>
            <w:tcW w:w="2633" w:type="dxa"/>
            <w:shd w:val="clear" w:color="auto" w:fill="92CDDC" w:themeFill="accent5" w:themeFillTint="99"/>
          </w:tcPr>
          <w:p w14:paraId="4A2F4A81" w14:textId="77777777" w:rsidR="00D13A3D" w:rsidRPr="0052256F" w:rsidRDefault="381376FB" w:rsidP="381376FB">
            <w:pPr>
              <w:spacing w:line="276" w:lineRule="auto"/>
              <w:rPr>
                <w:b/>
                <w:bCs/>
              </w:rPr>
            </w:pPr>
            <w:r w:rsidRPr="0052256F">
              <w:rPr>
                <w:b/>
                <w:bCs/>
              </w:rPr>
              <w:lastRenderedPageBreak/>
              <w:t>Session Name</w:t>
            </w:r>
          </w:p>
        </w:tc>
        <w:tc>
          <w:tcPr>
            <w:tcW w:w="12041" w:type="dxa"/>
          </w:tcPr>
          <w:p w14:paraId="134A0790" w14:textId="65970407" w:rsidR="00D13A3D" w:rsidRPr="0052256F" w:rsidRDefault="00FC3B02" w:rsidP="00664178">
            <w:pPr>
              <w:pStyle w:val="Heading2"/>
              <w:outlineLvl w:val="1"/>
            </w:pPr>
            <w:r>
              <w:t>Cloud Services</w:t>
            </w:r>
          </w:p>
        </w:tc>
      </w:tr>
      <w:tr w:rsidR="00D13A3D" w:rsidRPr="0052256F" w14:paraId="545DBAA2" w14:textId="77777777" w:rsidTr="00F256C6">
        <w:tc>
          <w:tcPr>
            <w:tcW w:w="2633" w:type="dxa"/>
            <w:shd w:val="clear" w:color="auto" w:fill="92CDDC" w:themeFill="accent5" w:themeFillTint="99"/>
          </w:tcPr>
          <w:p w14:paraId="160E178B" w14:textId="77777777" w:rsidR="00D13A3D" w:rsidRPr="0052256F" w:rsidRDefault="381376FB" w:rsidP="381376FB">
            <w:pPr>
              <w:spacing w:line="276" w:lineRule="auto"/>
              <w:rPr>
                <w:b/>
                <w:bCs/>
              </w:rPr>
            </w:pPr>
            <w:r w:rsidRPr="0052256F">
              <w:rPr>
                <w:b/>
                <w:bCs/>
              </w:rPr>
              <w:t>Time</w:t>
            </w:r>
          </w:p>
        </w:tc>
        <w:tc>
          <w:tcPr>
            <w:tcW w:w="12041" w:type="dxa"/>
          </w:tcPr>
          <w:p w14:paraId="35A9F661" w14:textId="09697E4B" w:rsidR="00D13A3D" w:rsidRPr="0052256F" w:rsidRDefault="005378BA" w:rsidP="381376FB">
            <w:pPr>
              <w:rPr>
                <w:highlight w:val="yellow"/>
              </w:rPr>
            </w:pPr>
            <w:ins w:id="1033" w:author="Aidan Parkinson" w:date="2018-11-29T16:36:00Z">
              <w:r w:rsidRPr="00DA363A">
                <w:rPr>
                  <w:rPrChange w:id="1034" w:author="Aidan Parkinson" w:date="2018-11-29T16:51:00Z">
                    <w:rPr>
                      <w:highlight w:val="yellow"/>
                    </w:rPr>
                  </w:rPrChange>
                </w:rPr>
                <w:t>12:</w:t>
              </w:r>
            </w:ins>
            <w:ins w:id="1035" w:author="Aidan Parkinson" w:date="2018-11-29T16:38:00Z">
              <w:r w:rsidRPr="00DA363A">
                <w:rPr>
                  <w:rPrChange w:id="1036" w:author="Aidan Parkinson" w:date="2018-11-29T16:51:00Z">
                    <w:rPr>
                      <w:highlight w:val="yellow"/>
                    </w:rPr>
                  </w:rPrChange>
                </w:rPr>
                <w:t>50</w:t>
              </w:r>
            </w:ins>
          </w:p>
        </w:tc>
      </w:tr>
      <w:tr w:rsidR="00D13A3D" w:rsidRPr="0052256F" w14:paraId="32B2AF8E" w14:textId="77777777" w:rsidTr="00F256C6">
        <w:tc>
          <w:tcPr>
            <w:tcW w:w="2633" w:type="dxa"/>
            <w:shd w:val="clear" w:color="auto" w:fill="92CDDC" w:themeFill="accent5" w:themeFillTint="99"/>
          </w:tcPr>
          <w:p w14:paraId="2ACDB910" w14:textId="77777777" w:rsidR="00D13A3D" w:rsidRPr="0052256F" w:rsidRDefault="381376FB" w:rsidP="381376FB">
            <w:pPr>
              <w:rPr>
                <w:b/>
                <w:bCs/>
              </w:rPr>
            </w:pPr>
            <w:r w:rsidRPr="0052256F">
              <w:rPr>
                <w:b/>
                <w:bCs/>
              </w:rPr>
              <w:t>Trainer</w:t>
            </w:r>
          </w:p>
        </w:tc>
        <w:tc>
          <w:tcPr>
            <w:tcW w:w="12041" w:type="dxa"/>
          </w:tcPr>
          <w:p w14:paraId="314156FB" w14:textId="1F329AFD" w:rsidR="00D13A3D" w:rsidRPr="00664178" w:rsidRDefault="00FC3B02" w:rsidP="381376FB">
            <w:r>
              <w:t>Internal Facilitator</w:t>
            </w:r>
          </w:p>
        </w:tc>
      </w:tr>
      <w:tr w:rsidR="00D13A3D" w:rsidRPr="0052256F" w14:paraId="3AF218A9" w14:textId="77777777" w:rsidTr="00F256C6">
        <w:tc>
          <w:tcPr>
            <w:tcW w:w="2633" w:type="dxa"/>
            <w:shd w:val="clear" w:color="auto" w:fill="92CDDC" w:themeFill="accent5" w:themeFillTint="99"/>
          </w:tcPr>
          <w:p w14:paraId="0C05A24C" w14:textId="77777777" w:rsidR="00D13A3D" w:rsidRPr="0052256F" w:rsidRDefault="381376FB" w:rsidP="381376FB">
            <w:pPr>
              <w:rPr>
                <w:b/>
                <w:bCs/>
              </w:rPr>
            </w:pPr>
            <w:r w:rsidRPr="0052256F">
              <w:rPr>
                <w:b/>
                <w:bCs/>
              </w:rPr>
              <w:t>Learning Outcomes</w:t>
            </w:r>
          </w:p>
        </w:tc>
        <w:tc>
          <w:tcPr>
            <w:tcW w:w="12041" w:type="dxa"/>
          </w:tcPr>
          <w:p w14:paraId="6974E475" w14:textId="10801894" w:rsidR="00664178" w:rsidRDefault="009E5859" w:rsidP="001A24B8">
            <w:pPr>
              <w:pStyle w:val="ListParagraph"/>
              <w:numPr>
                <w:ilvl w:val="0"/>
                <w:numId w:val="9"/>
              </w:numPr>
              <w:rPr>
                <w:ins w:id="1037" w:author="Sarah Gallacher" w:date="2018-11-26T16:13:00Z"/>
              </w:rPr>
            </w:pPr>
            <w:ins w:id="1038" w:author="Sarah Gallacher" w:date="2018-11-26T16:13:00Z">
              <w:del w:id="1039" w:author="Aidan Parkinson [2]" w:date="2019-01-30T16:10:00Z">
                <w:r w:rsidDel="00AA0E57">
                  <w:delText>Understand</w:delText>
                </w:r>
              </w:del>
            </w:ins>
            <w:ins w:id="1040" w:author="Aidan Parkinson [2]" w:date="2019-01-30T16:10:00Z">
              <w:r w:rsidR="00AA0E57">
                <w:t>Explain</w:t>
              </w:r>
            </w:ins>
            <w:ins w:id="1041" w:author="Sarah Gallacher" w:date="2018-11-26T16:13:00Z">
              <w:r>
                <w:t xml:space="preserve"> what the ‘cloud’ is and that there are various cloud providers</w:t>
              </w:r>
            </w:ins>
          </w:p>
          <w:p w14:paraId="365B8447" w14:textId="69371FAC" w:rsidR="009E5859" w:rsidRDefault="009E5859" w:rsidP="001A24B8">
            <w:pPr>
              <w:pStyle w:val="ListParagraph"/>
              <w:numPr>
                <w:ilvl w:val="0"/>
                <w:numId w:val="9"/>
              </w:numPr>
              <w:rPr>
                <w:ins w:id="1042" w:author="Sarah Gallacher" w:date="2018-11-26T16:25:00Z"/>
              </w:rPr>
            </w:pPr>
            <w:ins w:id="1043" w:author="Sarah Gallacher" w:date="2018-11-26T16:14:00Z">
              <w:del w:id="1044" w:author="Aidan Parkinson [2]" w:date="2019-01-30T16:10:00Z">
                <w:r w:rsidDel="00AA0E57">
                  <w:delText>Understand</w:delText>
                </w:r>
              </w:del>
            </w:ins>
            <w:ins w:id="1045" w:author="Aidan Parkinson [2]" w:date="2019-01-30T16:10:00Z">
              <w:r w:rsidR="00AA0E57">
                <w:t>Explain</w:t>
              </w:r>
            </w:ins>
            <w:ins w:id="1046" w:author="Sarah Gallacher" w:date="2018-11-26T16:14:00Z">
              <w:r>
                <w:t xml:space="preserve"> what the basic elements of cloud service are</w:t>
              </w:r>
            </w:ins>
            <w:ins w:id="1047" w:author="Sarah Gallacher" w:date="2018-11-26T16:15:00Z">
              <w:r>
                <w:t xml:space="preserve"> including storage, </w:t>
              </w:r>
            </w:ins>
            <w:ins w:id="1048" w:author="Sarah Gallacher" w:date="2018-11-26T16:21:00Z">
              <w:r w:rsidR="00A62BB3">
                <w:t>compute,</w:t>
              </w:r>
            </w:ins>
            <w:ins w:id="1049" w:author="Sarah Gallacher" w:date="2018-11-26T16:15:00Z">
              <w:r>
                <w:t xml:space="preserve"> </w:t>
              </w:r>
            </w:ins>
            <w:ins w:id="1050" w:author="Aidan Parkinson" w:date="2018-11-27T13:32:00Z">
              <w:r w:rsidR="005E4EA6">
                <w:t>database, security, distribution</w:t>
              </w:r>
            </w:ins>
            <w:ins w:id="1051" w:author="Sarah Gallacher" w:date="2018-11-26T16:15:00Z">
              <w:r>
                <w:t>…</w:t>
              </w:r>
            </w:ins>
          </w:p>
          <w:p w14:paraId="6E9E7D06" w14:textId="0975A7C4" w:rsidR="00DC3F05" w:rsidRDefault="00DC3F05" w:rsidP="001A24B8">
            <w:pPr>
              <w:pStyle w:val="ListParagraph"/>
              <w:numPr>
                <w:ilvl w:val="0"/>
                <w:numId w:val="9"/>
              </w:numPr>
              <w:rPr>
                <w:ins w:id="1052" w:author="Sarah Gallacher" w:date="2018-11-26T16:24:00Z"/>
              </w:rPr>
            </w:pPr>
            <w:ins w:id="1053" w:author="Sarah Gallacher" w:date="2018-11-26T16:25:00Z">
              <w:del w:id="1054" w:author="Aidan Parkinson [2]" w:date="2019-01-30T16:10:00Z">
                <w:r w:rsidDel="00AA0E57">
                  <w:delText>Have an overview of</w:delText>
                </w:r>
              </w:del>
            </w:ins>
            <w:ins w:id="1055" w:author="Aidan Parkinson [2]" w:date="2019-01-30T16:10:00Z">
              <w:r w:rsidR="00AA0E57">
                <w:t>Identify</w:t>
              </w:r>
            </w:ins>
            <w:ins w:id="1056" w:author="Sarah Gallacher" w:date="2018-11-26T16:25:00Z">
              <w:r>
                <w:t xml:space="preserve"> AWS basic services and </w:t>
              </w:r>
            </w:ins>
            <w:ins w:id="1057" w:author="Aidan Parkinson [2]" w:date="2019-01-30T16:10:00Z">
              <w:r w:rsidR="00AA0E57">
                <w:t xml:space="preserve">use </w:t>
              </w:r>
            </w:ins>
            <w:ins w:id="1058" w:author="Sarah Gallacher" w:date="2018-11-26T16:25:00Z">
              <w:r>
                <w:t>the AWS service console</w:t>
              </w:r>
            </w:ins>
          </w:p>
          <w:p w14:paraId="72943E4E" w14:textId="77777777" w:rsidR="00C838C4" w:rsidRDefault="00C838C4" w:rsidP="001A24B8">
            <w:pPr>
              <w:pStyle w:val="ListParagraph"/>
              <w:numPr>
                <w:ilvl w:val="0"/>
                <w:numId w:val="9"/>
              </w:numPr>
              <w:rPr>
                <w:ins w:id="1059" w:author="Aidan Parkinson [2]" w:date="2019-01-30T16:10:00Z"/>
              </w:rPr>
            </w:pPr>
            <w:ins w:id="1060" w:author="Sarah Gallacher" w:date="2018-11-26T16:24:00Z">
              <w:del w:id="1061" w:author="Aidan Parkinson [2]" w:date="2019-01-30T16:10:00Z">
                <w:r w:rsidDel="00AA0E57">
                  <w:delText>Understand</w:delText>
                </w:r>
              </w:del>
            </w:ins>
            <w:ins w:id="1062" w:author="Aidan Parkinson [2]" w:date="2019-01-30T16:10:00Z">
              <w:r w:rsidR="00AA0E57">
                <w:t>Explain</w:t>
              </w:r>
            </w:ins>
            <w:ins w:id="1063" w:author="Sarah Gallacher" w:date="2018-11-26T16:24:00Z">
              <w:r>
                <w:t xml:space="preserve"> what an S3 bucket is and </w:t>
              </w:r>
              <w:del w:id="1064" w:author="Aidan Parkinson [2]" w:date="2019-01-30T16:10:00Z">
                <w:r w:rsidDel="00AA0E57">
                  <w:delText>how it can be used</w:delText>
                </w:r>
              </w:del>
            </w:ins>
            <w:ins w:id="1065" w:author="Aidan Parkinson [2]" w:date="2019-01-30T16:10:00Z">
              <w:r w:rsidR="00AA0E57">
                <w:t>use</w:t>
              </w:r>
            </w:ins>
            <w:ins w:id="1066" w:author="Sarah Gallacher" w:date="2018-11-26T16:24:00Z">
              <w:r>
                <w:t xml:space="preserve"> to serve websites</w:t>
              </w:r>
            </w:ins>
          </w:p>
          <w:p w14:paraId="7C4695E9" w14:textId="6BDEA2E3" w:rsidR="00AA0E57" w:rsidRPr="0052256F" w:rsidRDefault="00AA0E57" w:rsidP="001A24B8">
            <w:pPr>
              <w:pStyle w:val="ListParagraph"/>
              <w:numPr>
                <w:ilvl w:val="0"/>
                <w:numId w:val="9"/>
              </w:numPr>
            </w:pPr>
            <w:ins w:id="1067" w:author="Aidan Parkinson [2]" w:date="2019-01-30T16:10:00Z">
              <w:r>
                <w:t>Explain what an EC2 instance is and use to serve websites</w:t>
              </w:r>
            </w:ins>
          </w:p>
        </w:tc>
      </w:tr>
    </w:tbl>
    <w:p w14:paraId="0C01B897" w14:textId="77777777" w:rsidR="00C16E50" w:rsidRPr="0052256F" w:rsidRDefault="00C16E50" w:rsidP="00D13A3D"/>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068" w:author="Aidan Parkinson" w:date="2019-05-23T15:47:00Z">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696"/>
        <w:gridCol w:w="1135"/>
        <w:gridCol w:w="3542"/>
        <w:gridCol w:w="5247"/>
        <w:gridCol w:w="3004"/>
        <w:tblGridChange w:id="1069">
          <w:tblGrid>
            <w:gridCol w:w="1696"/>
            <w:gridCol w:w="1"/>
            <w:gridCol w:w="1134"/>
            <w:gridCol w:w="1"/>
            <w:gridCol w:w="3541"/>
            <w:gridCol w:w="299"/>
            <w:gridCol w:w="4948"/>
            <w:gridCol w:w="1615"/>
            <w:gridCol w:w="1389"/>
          </w:tblGrid>
        </w:tblGridChange>
      </w:tblGrid>
      <w:tr w:rsidR="00D13A3D" w:rsidRPr="0052256F" w14:paraId="35D6CE1B" w14:textId="77777777" w:rsidTr="008A4F7D">
        <w:trPr>
          <w:cantSplit/>
          <w:trHeight w:val="322"/>
          <w:trPrChange w:id="1070" w:author="Aidan Parkinson" w:date="2019-05-23T15:47:00Z">
            <w:trPr>
              <w:cantSplit/>
              <w:trHeight w:val="322"/>
            </w:trPr>
          </w:trPrChange>
        </w:trPr>
        <w:tc>
          <w:tcPr>
            <w:tcW w:w="580"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Change w:id="1071" w:author="Aidan Parkinson" w:date="2019-05-23T15:47:00Z">
              <w:tcPr>
                <w:tcW w:w="580"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tcPrChange>
          </w:tcPr>
          <w:p w14:paraId="0D948A4D" w14:textId="77777777" w:rsidR="00D13A3D" w:rsidRPr="0052256F" w:rsidRDefault="381376FB" w:rsidP="381376FB">
            <w:pPr>
              <w:jc w:val="center"/>
              <w:rPr>
                <w:b/>
                <w:bCs/>
              </w:rPr>
            </w:pPr>
            <w:r w:rsidRPr="0052256F">
              <w:rPr>
                <w:b/>
                <w:bCs/>
              </w:rPr>
              <w:t>Time</w:t>
            </w:r>
          </w:p>
        </w:tc>
        <w:tc>
          <w:tcPr>
            <w:tcW w:w="388"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072" w:author="Aidan Parkinson" w:date="2019-05-23T15:47:00Z">
              <w:tcPr>
                <w:tcW w:w="388"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168A6572" w14:textId="77777777" w:rsidR="00D13A3D" w:rsidRPr="0052256F" w:rsidRDefault="381376FB" w:rsidP="381376FB">
            <w:pPr>
              <w:pStyle w:val="NoSpacing"/>
              <w:jc w:val="center"/>
              <w:rPr>
                <w:b/>
                <w:bCs/>
              </w:rPr>
            </w:pPr>
            <w:r w:rsidRPr="0052256F">
              <w:rPr>
                <w:b/>
                <w:bCs/>
              </w:rPr>
              <w:t>Duration</w:t>
            </w:r>
          </w:p>
        </w:tc>
        <w:tc>
          <w:tcPr>
            <w:tcW w:w="1211"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073" w:author="Aidan Parkinson" w:date="2019-05-23T15:47:00Z">
              <w:tcPr>
                <w:tcW w:w="1313"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5662861A" w14:textId="77777777" w:rsidR="00D13A3D" w:rsidRPr="0052256F" w:rsidRDefault="381376FB" w:rsidP="381376FB">
            <w:pPr>
              <w:pStyle w:val="NoSpacing"/>
              <w:ind w:left="720" w:hanging="360"/>
              <w:jc w:val="center"/>
              <w:rPr>
                <w:b/>
                <w:bCs/>
              </w:rPr>
            </w:pPr>
            <w:r w:rsidRPr="0052256F">
              <w:rPr>
                <w:b/>
                <w:bCs/>
              </w:rPr>
              <w:t>Topic</w:t>
            </w:r>
          </w:p>
        </w:tc>
        <w:tc>
          <w:tcPr>
            <w:tcW w:w="1794"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074" w:author="Aidan Parkinson" w:date="2019-05-23T15:47:00Z">
              <w:tcPr>
                <w:tcW w:w="2244"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1CBF7C6C" w14:textId="77777777" w:rsidR="00D13A3D" w:rsidRPr="0052256F" w:rsidRDefault="381376FB" w:rsidP="381376FB">
            <w:pPr>
              <w:pStyle w:val="NoSpacing"/>
              <w:jc w:val="center"/>
              <w:rPr>
                <w:b/>
                <w:bCs/>
              </w:rPr>
            </w:pPr>
            <w:r w:rsidRPr="0052256F">
              <w:rPr>
                <w:b/>
                <w:bCs/>
              </w:rPr>
              <w:t>Delivery Method</w:t>
            </w:r>
          </w:p>
        </w:tc>
        <w:tc>
          <w:tcPr>
            <w:tcW w:w="1027"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075" w:author="Aidan Parkinson" w:date="2019-05-23T15:47:00Z">
              <w:tcPr>
                <w:tcW w:w="475"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79150110" w14:textId="77777777" w:rsidR="00D13A3D" w:rsidRPr="0052256F" w:rsidRDefault="381376FB" w:rsidP="381376FB">
            <w:pPr>
              <w:pStyle w:val="NoSpacing"/>
              <w:jc w:val="center"/>
              <w:rPr>
                <w:b/>
                <w:bCs/>
              </w:rPr>
            </w:pPr>
            <w:r w:rsidRPr="0052256F">
              <w:rPr>
                <w:b/>
                <w:bCs/>
              </w:rPr>
              <w:t>Materials</w:t>
            </w:r>
          </w:p>
        </w:tc>
      </w:tr>
      <w:tr w:rsidR="00D13A3D" w:rsidRPr="0052256F" w14:paraId="4C01F72A" w14:textId="77777777" w:rsidTr="008A4F7D">
        <w:trPr>
          <w:cantSplit/>
          <w:trHeight w:val="431"/>
          <w:trPrChange w:id="1076" w:author="Aidan Parkinson" w:date="2019-05-23T15:47:00Z">
            <w:trPr>
              <w:cantSplit/>
              <w:trHeight w:val="431"/>
            </w:trPr>
          </w:trPrChange>
        </w:trPr>
        <w:tc>
          <w:tcPr>
            <w:tcW w:w="580" w:type="pct"/>
            <w:tcPrChange w:id="1077" w:author="Aidan Parkinson" w:date="2019-05-23T15:47:00Z">
              <w:tcPr>
                <w:tcW w:w="580" w:type="pct"/>
                <w:gridSpan w:val="2"/>
              </w:tcPr>
            </w:tcPrChange>
          </w:tcPr>
          <w:p w14:paraId="0CADAF10" w14:textId="19936A36" w:rsidR="00D13A3D" w:rsidRPr="0052256F" w:rsidRDefault="00DA363A" w:rsidP="5298F183">
            <w:pPr>
              <w:jc w:val="center"/>
            </w:pPr>
            <w:ins w:id="1078" w:author="Aidan Parkinson" w:date="2018-11-29T16:44:00Z">
              <w:del w:id="1079" w:author="Aidan Parkinson [2]" w:date="2019-01-30T15:59:00Z">
                <w:r w:rsidDel="00BA507C">
                  <w:lastRenderedPageBreak/>
                  <w:delText>12</w:delText>
                </w:r>
              </w:del>
            </w:ins>
            <w:ins w:id="1080" w:author="Aidan Parkinson [2]" w:date="2019-01-30T15:59:00Z">
              <w:r w:rsidR="00BA507C">
                <w:t>1</w:t>
              </w:r>
            </w:ins>
            <w:ins w:id="1081" w:author="Aidan Parkinson" w:date="2019-05-23T15:50:00Z">
              <w:r w:rsidR="006B7CAE">
                <w:t>2</w:t>
              </w:r>
            </w:ins>
            <w:ins w:id="1082" w:author="Aidan Parkinson [2]" w:date="2019-01-30T15:59:00Z">
              <w:del w:id="1083" w:author="Aidan Parkinson" w:date="2019-05-23T15:50:00Z">
                <w:r w:rsidR="00BA507C" w:rsidDel="006B7CAE">
                  <w:delText>3</w:delText>
                </w:r>
              </w:del>
            </w:ins>
            <w:ins w:id="1084" w:author="Aidan Parkinson" w:date="2018-11-29T16:44:00Z">
              <w:r>
                <w:t>:</w:t>
              </w:r>
              <w:del w:id="1085" w:author="Aidan Parkinson [2]" w:date="2019-01-30T15:59:00Z">
                <w:r w:rsidDel="00BA507C">
                  <w:delText>50</w:delText>
                </w:r>
              </w:del>
            </w:ins>
            <w:ins w:id="1086" w:author="Aidan Parkinson" w:date="2019-05-23T15:50:00Z">
              <w:r w:rsidR="006B7CAE">
                <w:t>5</w:t>
              </w:r>
            </w:ins>
            <w:ins w:id="1087" w:author="Aidan Parkinson [2]" w:date="2019-01-30T15:59:00Z">
              <w:del w:id="1088" w:author="Aidan Parkinson" w:date="2019-05-23T15:50:00Z">
                <w:r w:rsidR="00BA507C" w:rsidDel="006B7CAE">
                  <w:delText>0</w:delText>
                </w:r>
              </w:del>
              <w:r w:rsidR="00BA507C">
                <w:t>0</w:t>
              </w:r>
            </w:ins>
          </w:p>
        </w:tc>
        <w:tc>
          <w:tcPr>
            <w:tcW w:w="388" w:type="pct"/>
            <w:tcPrChange w:id="1089" w:author="Aidan Parkinson" w:date="2019-05-23T15:47:00Z">
              <w:tcPr>
                <w:tcW w:w="388" w:type="pct"/>
                <w:gridSpan w:val="2"/>
              </w:tcPr>
            </w:tcPrChange>
          </w:tcPr>
          <w:p w14:paraId="7E21B6B3" w14:textId="767948C4" w:rsidR="00D13A3D" w:rsidRPr="0052256F" w:rsidRDefault="006B7CAE" w:rsidP="393991D6">
            <w:pPr>
              <w:pStyle w:val="NoSpacing"/>
              <w:spacing w:line="276" w:lineRule="auto"/>
              <w:jc w:val="center"/>
            </w:pPr>
            <w:ins w:id="1090" w:author="Aidan Parkinson" w:date="2019-05-23T15:54:00Z">
              <w:r>
                <w:t>30</w:t>
              </w:r>
            </w:ins>
            <w:ins w:id="1091" w:author="Aidan Parkinson" w:date="2018-11-29T16:36:00Z">
              <w:r w:rsidR="005378BA">
                <w:t xml:space="preserve"> mins</w:t>
              </w:r>
            </w:ins>
          </w:p>
        </w:tc>
        <w:tc>
          <w:tcPr>
            <w:tcW w:w="1211" w:type="pct"/>
            <w:tcPrChange w:id="1092" w:author="Aidan Parkinson" w:date="2019-05-23T15:47:00Z">
              <w:tcPr>
                <w:tcW w:w="1313" w:type="pct"/>
                <w:gridSpan w:val="2"/>
              </w:tcPr>
            </w:tcPrChange>
          </w:tcPr>
          <w:p w14:paraId="6E6AF293" w14:textId="49D65702" w:rsidR="00D13A3D" w:rsidRPr="0052256F" w:rsidRDefault="00F256C6" w:rsidP="5298F183">
            <w:pPr>
              <w:pStyle w:val="NoSpacing"/>
              <w:spacing w:line="276" w:lineRule="auto"/>
              <w:jc w:val="center"/>
            </w:pPr>
            <w:r>
              <w:t>Introduction</w:t>
            </w:r>
          </w:p>
        </w:tc>
        <w:tc>
          <w:tcPr>
            <w:tcW w:w="1794" w:type="pct"/>
            <w:tcPrChange w:id="1093" w:author="Aidan Parkinson" w:date="2019-05-23T15:47:00Z">
              <w:tcPr>
                <w:tcW w:w="2244" w:type="pct"/>
                <w:gridSpan w:val="2"/>
              </w:tcPr>
            </w:tcPrChange>
          </w:tcPr>
          <w:p w14:paraId="5689ED0E" w14:textId="77777777" w:rsidR="00D775B2" w:rsidRDefault="00D775B2" w:rsidP="00D775B2">
            <w:pPr>
              <w:pStyle w:val="NoSpacing"/>
              <w:spacing w:line="276" w:lineRule="auto"/>
              <w:rPr>
                <w:ins w:id="1094" w:author="Sarah Gallacher" w:date="2018-11-26T16:38:00Z"/>
                <w:rFonts w:cstheme="minorHAnsi"/>
              </w:rPr>
            </w:pPr>
            <w:ins w:id="1095" w:author="Sarah Gallacher" w:date="2018-11-26T16:38:00Z">
              <w:r>
                <w:rPr>
                  <w:rFonts w:cstheme="minorHAnsi"/>
                </w:rPr>
                <w:t xml:space="preserve">EXPLAIN that the purpose of this session is to: </w:t>
              </w:r>
            </w:ins>
          </w:p>
          <w:p w14:paraId="04581479" w14:textId="377CF0D0" w:rsidR="00D775B2" w:rsidRDefault="00547E40" w:rsidP="00D775B2">
            <w:pPr>
              <w:pStyle w:val="NoSpacing"/>
              <w:numPr>
                <w:ilvl w:val="0"/>
                <w:numId w:val="21"/>
              </w:numPr>
              <w:spacing w:line="276" w:lineRule="auto"/>
              <w:rPr>
                <w:ins w:id="1096" w:author="Sarah Gallacher" w:date="2018-11-26T16:38:00Z"/>
                <w:rFonts w:cstheme="minorHAnsi"/>
              </w:rPr>
            </w:pPr>
            <w:ins w:id="1097" w:author="Sarah Gallacher" w:date="2018-11-26T16:38:00Z">
              <w:r>
                <w:rPr>
                  <w:rFonts w:cstheme="minorHAnsi"/>
                </w:rPr>
                <w:t xml:space="preserve">Introduce </w:t>
              </w:r>
              <w:del w:id="1098" w:author="Aidan Parkinson" w:date="2019-04-26T10:13:00Z">
                <w:r w:rsidDel="006D1401">
                  <w:rPr>
                    <w:rFonts w:cstheme="minorHAnsi"/>
                  </w:rPr>
                  <w:delText>items 4-</w:delText>
                </w:r>
              </w:del>
            </w:ins>
            <w:ins w:id="1099" w:author="Sarah Gallacher" w:date="2018-11-26T16:39:00Z">
              <w:del w:id="1100" w:author="Aidan Parkinson" w:date="2018-11-27T13:38:00Z">
                <w:r w:rsidDel="005E4EA6">
                  <w:rPr>
                    <w:rFonts w:cstheme="minorHAnsi"/>
                  </w:rPr>
                  <w:delText>6</w:delText>
                </w:r>
              </w:del>
            </w:ins>
            <w:ins w:id="1101" w:author="Aidan Parkinson" w:date="2019-04-26T10:13:00Z">
              <w:r w:rsidR="006D1401">
                <w:rPr>
                  <w:rFonts w:cstheme="minorHAnsi"/>
                </w:rPr>
                <w:t>“Cloud Services</w:t>
              </w:r>
            </w:ins>
            <w:ins w:id="1102" w:author="Aidan Parkinson" w:date="2019-04-26T10:14:00Z">
              <w:r w:rsidR="006D1401">
                <w:rPr>
                  <w:rFonts w:cstheme="minorHAnsi"/>
                </w:rPr>
                <w:t>”</w:t>
              </w:r>
            </w:ins>
            <w:ins w:id="1103" w:author="Sarah Gallacher" w:date="2018-11-26T16:38:00Z">
              <w:r w:rsidR="00D775B2">
                <w:rPr>
                  <w:rFonts w:cstheme="minorHAnsi"/>
                </w:rPr>
                <w:t xml:space="preserve"> on the Process Map</w:t>
              </w:r>
            </w:ins>
          </w:p>
          <w:p w14:paraId="42160607" w14:textId="78D86E29" w:rsidR="00D775B2" w:rsidRDefault="00547E40" w:rsidP="00D775B2">
            <w:pPr>
              <w:pStyle w:val="NoSpacing"/>
              <w:numPr>
                <w:ilvl w:val="1"/>
                <w:numId w:val="21"/>
              </w:numPr>
              <w:spacing w:line="276" w:lineRule="auto"/>
              <w:rPr>
                <w:ins w:id="1104" w:author="Sarah Gallacher" w:date="2018-11-26T16:38:00Z"/>
                <w:rFonts w:cstheme="minorHAnsi"/>
              </w:rPr>
            </w:pPr>
            <w:ins w:id="1105" w:author="Sarah Gallacher" w:date="2018-11-26T16:38:00Z">
              <w:del w:id="1106" w:author="Aidan Parkinson" w:date="2018-11-27T13:38:00Z">
                <w:r w:rsidDel="005E4EA6">
                  <w:rPr>
                    <w:rFonts w:cstheme="minorHAnsi"/>
                  </w:rPr>
                  <w:delText>Cloud services</w:delText>
                </w:r>
              </w:del>
            </w:ins>
            <w:ins w:id="1107" w:author="Sarah Gallacher" w:date="2018-11-26T16:39:00Z">
              <w:del w:id="1108" w:author="Aidan Parkinson" w:date="2018-11-27T13:38:00Z">
                <w:r w:rsidDel="005E4EA6">
                  <w:rPr>
                    <w:rFonts w:cstheme="minorHAnsi"/>
                  </w:rPr>
                  <w:delText xml:space="preserve"> and AWS</w:delText>
                </w:r>
              </w:del>
            </w:ins>
            <w:ins w:id="1109" w:author="Aidan Parkinson" w:date="2019-04-26T10:14:00Z">
              <w:r w:rsidR="006D1401">
                <w:rPr>
                  <w:rFonts w:cstheme="minorHAnsi"/>
                </w:rPr>
                <w:t>Overview of providers and typical services available</w:t>
              </w:r>
            </w:ins>
          </w:p>
          <w:p w14:paraId="61F20A7D" w14:textId="59E75C46" w:rsidR="00D775B2" w:rsidRDefault="006D1401" w:rsidP="00D775B2">
            <w:pPr>
              <w:pStyle w:val="NoSpacing"/>
              <w:numPr>
                <w:ilvl w:val="1"/>
                <w:numId w:val="21"/>
              </w:numPr>
              <w:spacing w:line="276" w:lineRule="auto"/>
              <w:rPr>
                <w:ins w:id="1110" w:author="Sarah Gallacher" w:date="2018-11-26T16:38:00Z"/>
                <w:rFonts w:cstheme="minorHAnsi"/>
              </w:rPr>
            </w:pPr>
            <w:ins w:id="1111" w:author="Aidan Parkinson" w:date="2019-04-26T10:14:00Z">
              <w:r>
                <w:rPr>
                  <w:rFonts w:cstheme="minorHAnsi"/>
                </w:rPr>
                <w:t>Compute and s</w:t>
              </w:r>
            </w:ins>
            <w:ins w:id="1112" w:author="Aidan Parkinson" w:date="2018-11-27T13:38:00Z">
              <w:r w:rsidR="005E4EA6">
                <w:rPr>
                  <w:rFonts w:cstheme="minorHAnsi"/>
                </w:rPr>
                <w:t>torage</w:t>
              </w:r>
            </w:ins>
            <w:ins w:id="1113" w:author="Sarah Gallacher" w:date="2018-11-26T16:38:00Z">
              <w:del w:id="1114" w:author="Aidan Parkinson" w:date="2018-11-27T13:38:00Z">
                <w:r w:rsidR="00547E40" w:rsidDel="005E4EA6">
                  <w:rPr>
                    <w:rFonts w:cstheme="minorHAnsi"/>
                  </w:rPr>
                  <w:delText>S3 buckets</w:delText>
                </w:r>
              </w:del>
            </w:ins>
          </w:p>
          <w:p w14:paraId="29C56C79" w14:textId="2FBE9F73" w:rsidR="005E4EA6" w:rsidRDefault="006D1401" w:rsidP="00D775B2">
            <w:pPr>
              <w:pStyle w:val="NoSpacing"/>
              <w:numPr>
                <w:ilvl w:val="1"/>
                <w:numId w:val="21"/>
              </w:numPr>
              <w:spacing w:line="276" w:lineRule="auto"/>
              <w:rPr>
                <w:ins w:id="1115" w:author="Sarah Gallacher" w:date="2018-11-26T16:38:00Z"/>
                <w:rFonts w:cstheme="minorHAnsi"/>
              </w:rPr>
            </w:pPr>
            <w:ins w:id="1116" w:author="Aidan Parkinson" w:date="2019-04-26T10:14:00Z">
              <w:r>
                <w:rPr>
                  <w:rFonts w:cstheme="minorHAnsi"/>
                </w:rPr>
                <w:t>Security and network protocols</w:t>
              </w:r>
            </w:ins>
            <w:ins w:id="1117" w:author="Sarah Gallacher" w:date="2018-11-26T16:39:00Z">
              <w:del w:id="1118" w:author="Aidan Parkinson" w:date="2018-11-27T13:38:00Z">
                <w:r w:rsidR="00547E40" w:rsidDel="005E4EA6">
                  <w:rPr>
                    <w:rFonts w:cstheme="minorHAnsi"/>
                  </w:rPr>
                  <w:delText>EC2 compute</w:delText>
                </w:r>
              </w:del>
            </w:ins>
          </w:p>
          <w:p w14:paraId="4229BECF" w14:textId="77777777" w:rsidR="00D775B2" w:rsidRDefault="00D775B2" w:rsidP="002F1003">
            <w:pPr>
              <w:pStyle w:val="NoSpacing"/>
              <w:spacing w:line="276" w:lineRule="auto"/>
              <w:rPr>
                <w:ins w:id="1119" w:author="Sarah Gallacher" w:date="2018-11-26T16:38:00Z"/>
              </w:rPr>
            </w:pPr>
          </w:p>
          <w:p w14:paraId="06E0C702" w14:textId="31AC82FC" w:rsidR="002377AA" w:rsidRDefault="00F256C6" w:rsidP="002F1003">
            <w:pPr>
              <w:pStyle w:val="NoSpacing"/>
              <w:spacing w:line="276" w:lineRule="auto"/>
              <w:rPr>
                <w:ins w:id="1120" w:author="Sarah Gallacher" w:date="2018-11-26T16:20:00Z"/>
              </w:rPr>
            </w:pPr>
            <w:r>
              <w:t>INTRODUCE</w:t>
            </w:r>
            <w:ins w:id="1121" w:author="Sarah Gallacher" w:date="2018-11-26T16:19:00Z">
              <w:r w:rsidR="00A62BB3">
                <w:t xml:space="preserve"> the cloud and what it means. Give overview of various cloud providers and how they generally all provide some</w:t>
              </w:r>
            </w:ins>
            <w:del w:id="1122" w:author="Sarah Gallacher" w:date="2018-11-26T16:20:00Z">
              <w:r w:rsidDel="00A62BB3">
                <w:delText xml:space="preserve"> basics of the</w:delText>
              </w:r>
            </w:del>
            <w:r>
              <w:t xml:space="preserve"> typical components</w:t>
            </w:r>
            <w:del w:id="1123" w:author="Sarah Gallacher" w:date="2018-11-26T16:20:00Z">
              <w:r w:rsidDel="00A62BB3">
                <w:delText xml:space="preserve"> of a cloud services</w:delText>
              </w:r>
            </w:del>
            <w:r>
              <w:t>:</w:t>
            </w:r>
            <w:ins w:id="1124" w:author="Sarah Gallacher" w:date="2018-11-26T16:20:00Z">
              <w:r w:rsidR="00A62BB3">
                <w:t xml:space="preserve"> storage, </w:t>
              </w:r>
            </w:ins>
            <w:ins w:id="1125" w:author="Sarah Gallacher" w:date="2018-11-26T16:21:00Z">
              <w:r w:rsidR="00A62BB3">
                <w:t>compute</w:t>
              </w:r>
            </w:ins>
            <w:ins w:id="1126" w:author="Sarah Gallacher" w:date="2018-11-26T16:20:00Z">
              <w:r w:rsidR="00A62BB3">
                <w:t>, …</w:t>
              </w:r>
            </w:ins>
          </w:p>
          <w:p w14:paraId="59B69962" w14:textId="4D2730CC" w:rsidR="00A62BB3" w:rsidRDefault="00A62BB3" w:rsidP="002F1003">
            <w:pPr>
              <w:pStyle w:val="NoSpacing"/>
              <w:spacing w:line="276" w:lineRule="auto"/>
              <w:rPr>
                <w:ins w:id="1127" w:author="Sarah Gallacher" w:date="2018-11-26T16:20:00Z"/>
              </w:rPr>
            </w:pPr>
          </w:p>
          <w:p w14:paraId="7387E709" w14:textId="2DEEA9C9" w:rsidR="00A62BB3" w:rsidDel="00786452" w:rsidRDefault="00A62BB3" w:rsidP="00786452">
            <w:pPr>
              <w:pStyle w:val="NoSpacing"/>
              <w:spacing w:line="276" w:lineRule="auto"/>
              <w:rPr>
                <w:del w:id="1128" w:author="Aidan Parkinson" w:date="2019-05-23T15:59:00Z"/>
              </w:rPr>
            </w:pPr>
            <w:ins w:id="1129" w:author="Sarah Gallacher" w:date="2018-11-26T16:20:00Z">
              <w:r>
                <w:t xml:space="preserve">STATE that we will be focusing on AWS for the rest of the course and describe the </w:t>
              </w:r>
            </w:ins>
            <w:ins w:id="1130" w:author="Aidan Parkinson" w:date="2018-11-27T13:39:00Z">
              <w:r w:rsidR="005E4EA6">
                <w:t xml:space="preserve">following </w:t>
              </w:r>
            </w:ins>
            <w:ins w:id="1131" w:author="Sarah Gallacher" w:date="2018-11-26T16:20:00Z">
              <w:r>
                <w:t xml:space="preserve">AWS </w:t>
              </w:r>
              <w:del w:id="1132" w:author="Aidan Parkinson" w:date="2018-11-27T13:39:00Z">
                <w:r w:rsidDel="005E4EA6">
                  <w:delText>components for</w:delText>
                </w:r>
              </w:del>
            </w:ins>
            <w:ins w:id="1133" w:author="Aidan Parkinson" w:date="2018-11-27T13:39:00Z">
              <w:r w:rsidR="005E4EA6">
                <w:t>in more detail</w:t>
              </w:r>
            </w:ins>
            <w:ins w:id="1134" w:author="Aidan Parkinson" w:date="2019-05-23T16:00:00Z">
              <w:r w:rsidR="00786452">
                <w:t>:</w:t>
              </w:r>
            </w:ins>
            <w:ins w:id="1135" w:author="Sarah Gallacher" w:date="2018-11-26T16:20:00Z">
              <w:del w:id="1136" w:author="Aidan Parkinson" w:date="2019-05-23T15:59:00Z">
                <w:r w:rsidDel="00786452">
                  <w:delText>:</w:delText>
                </w:r>
              </w:del>
            </w:ins>
          </w:p>
          <w:p w14:paraId="41F0E174" w14:textId="2FD96B1C" w:rsidR="00A62BB3" w:rsidDel="00786452" w:rsidRDefault="00A62BB3" w:rsidP="00786452">
            <w:pPr>
              <w:pStyle w:val="NoSpacing"/>
              <w:spacing w:line="276" w:lineRule="auto"/>
              <w:rPr>
                <w:del w:id="1137" w:author="Aidan Parkinson" w:date="2019-05-23T15:59:00Z"/>
              </w:rPr>
            </w:pPr>
            <w:ins w:id="1138" w:author="Sarah Gallacher" w:date="2018-11-26T16:21:00Z">
              <w:del w:id="1139" w:author="Aidan Parkinson" w:date="2019-05-23T15:59:00Z">
                <w:r w:rsidDel="00786452">
                  <w:delText>Storage – S3</w:delText>
                </w:r>
              </w:del>
            </w:ins>
          </w:p>
          <w:p w14:paraId="42EEE863" w14:textId="77777777" w:rsidR="00786452" w:rsidRDefault="00786452" w:rsidP="00786452">
            <w:pPr>
              <w:pStyle w:val="NoSpacing"/>
              <w:spacing w:line="276" w:lineRule="auto"/>
              <w:rPr>
                <w:ins w:id="1140" w:author="Aidan Parkinson" w:date="2019-05-23T16:00:00Z"/>
              </w:rPr>
              <w:pPrChange w:id="1141" w:author="Aidan Parkinson" w:date="2019-05-23T15:59:00Z">
                <w:pPr>
                  <w:pStyle w:val="NoSpacing"/>
                  <w:spacing w:line="276" w:lineRule="auto"/>
                </w:pPr>
              </w:pPrChange>
            </w:pPr>
          </w:p>
          <w:p w14:paraId="30D07583" w14:textId="2575BC71" w:rsidR="00A62BB3" w:rsidRDefault="00786452" w:rsidP="00786452">
            <w:pPr>
              <w:pStyle w:val="NoSpacing"/>
              <w:numPr>
                <w:ilvl w:val="0"/>
                <w:numId w:val="33"/>
              </w:numPr>
              <w:spacing w:line="276" w:lineRule="auto"/>
              <w:rPr>
                <w:ins w:id="1142" w:author="Aidan Parkinson" w:date="2019-05-23T16:00:00Z"/>
              </w:rPr>
            </w:pPr>
            <w:ins w:id="1143" w:author="Aidan Parkinson" w:date="2019-05-23T16:00:00Z">
              <w:r>
                <w:t>Compute</w:t>
              </w:r>
            </w:ins>
            <w:ins w:id="1144" w:author="Sarah Gallacher" w:date="2018-11-26T16:21:00Z">
              <w:del w:id="1145" w:author="Aidan Parkinson" w:date="2019-05-23T15:59:00Z">
                <w:r w:rsidR="00A62BB3" w:rsidDel="00786452">
                  <w:delText>Compute – EC2</w:delText>
                </w:r>
              </w:del>
            </w:ins>
          </w:p>
          <w:p w14:paraId="30CAF7E5" w14:textId="49E97EB6" w:rsidR="00786452" w:rsidRDefault="00786452" w:rsidP="00786452">
            <w:pPr>
              <w:pStyle w:val="NoSpacing"/>
              <w:numPr>
                <w:ilvl w:val="0"/>
                <w:numId w:val="33"/>
              </w:numPr>
              <w:spacing w:line="276" w:lineRule="auto"/>
              <w:rPr>
                <w:ins w:id="1146" w:author="Aidan Parkinson" w:date="2019-05-23T16:00:00Z"/>
              </w:rPr>
            </w:pPr>
            <w:ins w:id="1147" w:author="Aidan Parkinson" w:date="2019-05-23T16:00:00Z">
              <w:r>
                <w:t>Storage</w:t>
              </w:r>
            </w:ins>
          </w:p>
          <w:p w14:paraId="1DAEF252" w14:textId="648CB387" w:rsidR="00786452" w:rsidRDefault="00786452" w:rsidP="00786452">
            <w:pPr>
              <w:pStyle w:val="NoSpacing"/>
              <w:numPr>
                <w:ilvl w:val="0"/>
                <w:numId w:val="33"/>
              </w:numPr>
              <w:spacing w:line="276" w:lineRule="auto"/>
              <w:rPr>
                <w:ins w:id="1148" w:author="Aidan Parkinson" w:date="2019-05-23T16:00:00Z"/>
              </w:rPr>
            </w:pPr>
            <w:ins w:id="1149" w:author="Aidan Parkinson" w:date="2019-05-23T16:00:00Z">
              <w:r>
                <w:t>Database</w:t>
              </w:r>
            </w:ins>
          </w:p>
          <w:p w14:paraId="04D029D3" w14:textId="042F68AA" w:rsidR="00786452" w:rsidRDefault="00786452" w:rsidP="00786452">
            <w:pPr>
              <w:pStyle w:val="NoSpacing"/>
              <w:numPr>
                <w:ilvl w:val="0"/>
                <w:numId w:val="33"/>
              </w:numPr>
              <w:spacing w:line="276" w:lineRule="auto"/>
              <w:rPr>
                <w:ins w:id="1150" w:author="Aidan Parkinson" w:date="2019-05-23T16:00:00Z"/>
              </w:rPr>
            </w:pPr>
            <w:ins w:id="1151" w:author="Aidan Parkinson" w:date="2019-05-23T16:00:00Z">
              <w:r>
                <w:t>Access Management</w:t>
              </w:r>
            </w:ins>
          </w:p>
          <w:p w14:paraId="29CEF2B0" w14:textId="32187196" w:rsidR="00786452" w:rsidRDefault="00786452" w:rsidP="00786452">
            <w:pPr>
              <w:pStyle w:val="NoSpacing"/>
              <w:numPr>
                <w:ilvl w:val="0"/>
                <w:numId w:val="33"/>
              </w:numPr>
              <w:spacing w:line="276" w:lineRule="auto"/>
              <w:rPr>
                <w:ins w:id="1152" w:author="Aidan Parkinson" w:date="2019-05-23T16:00:00Z"/>
              </w:rPr>
            </w:pPr>
            <w:ins w:id="1153" w:author="Aidan Parkinson" w:date="2019-05-23T16:00:00Z">
              <w:r>
                <w:t>Security</w:t>
              </w:r>
            </w:ins>
          </w:p>
          <w:p w14:paraId="6ECA5ABC" w14:textId="32E7963F" w:rsidR="00786452" w:rsidRDefault="00786452" w:rsidP="00786452">
            <w:pPr>
              <w:pStyle w:val="NoSpacing"/>
              <w:numPr>
                <w:ilvl w:val="0"/>
                <w:numId w:val="33"/>
              </w:numPr>
              <w:spacing w:line="276" w:lineRule="auto"/>
              <w:rPr>
                <w:ins w:id="1154" w:author="Aidan Parkinson" w:date="2019-05-23T16:00:00Z"/>
              </w:rPr>
            </w:pPr>
            <w:ins w:id="1155" w:author="Aidan Parkinson" w:date="2019-05-23T16:00:00Z">
              <w:r>
                <w:t>Distribution</w:t>
              </w:r>
            </w:ins>
          </w:p>
          <w:p w14:paraId="797BCE58" w14:textId="57C632EB" w:rsidR="00786452" w:rsidRDefault="00786452" w:rsidP="00786452">
            <w:pPr>
              <w:pStyle w:val="NoSpacing"/>
              <w:numPr>
                <w:ilvl w:val="0"/>
                <w:numId w:val="33"/>
              </w:numPr>
              <w:spacing w:line="276" w:lineRule="auto"/>
              <w:pPrChange w:id="1156" w:author="Aidan Parkinson" w:date="2019-05-23T16:00:00Z">
                <w:pPr>
                  <w:pStyle w:val="NoSpacing"/>
                  <w:spacing w:line="276" w:lineRule="auto"/>
                </w:pPr>
              </w:pPrChange>
            </w:pPr>
            <w:ins w:id="1157" w:author="Aidan Parkinson" w:date="2019-05-23T16:00:00Z">
              <w:r>
                <w:t>Management and Governance</w:t>
              </w:r>
            </w:ins>
          </w:p>
          <w:p w14:paraId="0B7D6E89" w14:textId="57F2D4B6" w:rsidR="00F256C6" w:rsidDel="00A62BB3" w:rsidRDefault="00F256C6" w:rsidP="002F1003">
            <w:pPr>
              <w:pStyle w:val="NoSpacing"/>
              <w:spacing w:line="276" w:lineRule="auto"/>
              <w:rPr>
                <w:del w:id="1158" w:author="Sarah Gallacher" w:date="2018-11-26T16:22:00Z"/>
              </w:rPr>
            </w:pPr>
            <w:r>
              <w:br/>
            </w:r>
            <w:del w:id="1159" w:author="Sarah Gallacher" w:date="2018-11-26T16:22:00Z">
              <w:r w:rsidDel="00A62BB3">
                <w:delText>What it is, Basic Principles, Other cloud providers – focusing on AWS</w:delText>
              </w:r>
            </w:del>
          </w:p>
          <w:p w14:paraId="77F3DBA0" w14:textId="1E757CE5" w:rsidR="009E5859" w:rsidDel="00A62BB3" w:rsidRDefault="001F4375">
            <w:pPr>
              <w:pStyle w:val="NoSpacing"/>
              <w:spacing w:line="276" w:lineRule="auto"/>
              <w:rPr>
                <w:del w:id="1160" w:author="Sarah Gallacher" w:date="2018-11-26T16:22:00Z"/>
              </w:rPr>
            </w:pPr>
            <w:del w:id="1161" w:author="Sarah Gallacher" w:date="2018-11-26T16:22:00Z">
              <w:r w:rsidDel="00A62BB3">
                <w:delText>Briefly what the 5 principles are and will cover some in more detail</w:delText>
              </w:r>
            </w:del>
            <w:ins w:id="1162" w:author="Sarah Gallacher" w:date="2018-11-26T16:22:00Z">
              <w:r w:rsidR="00A62BB3">
                <w:t>ACTIVITY</w:t>
              </w:r>
            </w:ins>
          </w:p>
          <w:p w14:paraId="58EA971D" w14:textId="1C451B02" w:rsidR="00506E25" w:rsidDel="00A62BB3" w:rsidRDefault="00506E25" w:rsidP="002F1003">
            <w:pPr>
              <w:pStyle w:val="NoSpacing"/>
              <w:spacing w:line="276" w:lineRule="auto"/>
              <w:rPr>
                <w:del w:id="1163" w:author="Sarah Gallacher" w:date="2018-11-26T16:22:00Z"/>
              </w:rPr>
            </w:pPr>
          </w:p>
          <w:p w14:paraId="17E8F3DB" w14:textId="624B0D96" w:rsidR="00506E25" w:rsidRPr="002377AA" w:rsidRDefault="00A62BB3" w:rsidP="002F1003">
            <w:pPr>
              <w:pStyle w:val="NoSpacing"/>
              <w:spacing w:line="276" w:lineRule="auto"/>
            </w:pPr>
            <w:ins w:id="1164" w:author="Sarah Gallacher" w:date="2018-11-26T16:22:00Z">
              <w:r>
                <w:t xml:space="preserve"> - </w:t>
              </w:r>
            </w:ins>
            <w:r w:rsidR="00506E25">
              <w:t xml:space="preserve">Log into AWS </w:t>
            </w:r>
            <w:ins w:id="1165" w:author="Sarah Gallacher" w:date="2018-11-26T16:22:00Z">
              <w:r>
                <w:t>console</w:t>
              </w:r>
            </w:ins>
            <w:ins w:id="1166" w:author="Aidan Parkinson" w:date="2019-05-23T16:00:00Z">
              <w:r w:rsidR="00786452">
                <w:t xml:space="preserve"> and configure </w:t>
              </w:r>
            </w:ins>
            <w:ins w:id="1167" w:author="Aidan Parkinson" w:date="2019-05-23T16:01:00Z">
              <w:r w:rsidR="00786452">
                <w:t>AWS CLI. E</w:t>
              </w:r>
            </w:ins>
            <w:ins w:id="1168" w:author="Sarah Gallacher" w:date="2018-11-26T16:22:00Z">
              <w:del w:id="1169" w:author="Aidan Parkinson" w:date="2019-05-23T16:01:00Z">
                <w:r w:rsidDel="00786452">
                  <w:delText xml:space="preserve"> </w:delText>
                </w:r>
              </w:del>
            </w:ins>
            <w:del w:id="1170" w:author="Aidan Parkinson" w:date="2019-05-23T16:01:00Z">
              <w:r w:rsidR="00506E25" w:rsidDel="00786452">
                <w:delText xml:space="preserve">and </w:delText>
              </w:r>
            </w:del>
            <w:del w:id="1171" w:author="Sarah Gallacher" w:date="2018-11-26T16:22:00Z">
              <w:r w:rsidR="00506E25" w:rsidDel="00A62BB3">
                <w:delText>INTRODUCE</w:delText>
              </w:r>
            </w:del>
            <w:del w:id="1172" w:author="Sarah Gallacher" w:date="2018-11-26T16:16:00Z">
              <w:r w:rsidR="00506E25" w:rsidDel="00B31E07">
                <w:delText xml:space="preserve"> </w:delText>
              </w:r>
            </w:del>
            <w:del w:id="1173" w:author="Sarah Gallacher" w:date="2018-11-26T16:22:00Z">
              <w:r w:rsidR="00506E25" w:rsidDel="00A62BB3">
                <w:delText xml:space="preserve"> - lock down accounts in controlled environment</w:delText>
              </w:r>
            </w:del>
            <w:ins w:id="1174" w:author="Sarah Gallacher" w:date="2018-11-26T16:22:00Z">
              <w:del w:id="1175" w:author="Aidan Parkinson" w:date="2019-05-23T16:01:00Z">
                <w:r w:rsidDel="00786452">
                  <w:delText>e</w:delText>
                </w:r>
              </w:del>
              <w:r>
                <w:t>xplore the interface focusing on the AWS services introduced above (Live demo) 5 mins</w:t>
              </w:r>
            </w:ins>
          </w:p>
        </w:tc>
        <w:tc>
          <w:tcPr>
            <w:tcW w:w="1027" w:type="pct"/>
            <w:tcPrChange w:id="1176" w:author="Aidan Parkinson" w:date="2019-05-23T15:47:00Z">
              <w:tcPr>
                <w:tcW w:w="475" w:type="pct"/>
              </w:tcPr>
            </w:tcPrChange>
          </w:tcPr>
          <w:p w14:paraId="5EDFD52D" w14:textId="0EEE9FA3" w:rsidR="009B4D0C" w:rsidRPr="0052256F" w:rsidRDefault="009B4D0C">
            <w:pPr>
              <w:pStyle w:val="NoSpacing"/>
              <w:numPr>
                <w:ilvl w:val="0"/>
                <w:numId w:val="19"/>
              </w:numPr>
              <w:rPr>
                <w:rFonts w:cstheme="minorHAnsi"/>
              </w:rPr>
              <w:pPrChange w:id="1177" w:author="Aidan Parkinson [2]" w:date="2019-01-30T12:17:00Z">
                <w:pPr>
                  <w:pStyle w:val="NoSpacing"/>
                  <w:spacing w:line="276" w:lineRule="auto"/>
                  <w:jc w:val="center"/>
                </w:pPr>
              </w:pPrChange>
            </w:pPr>
            <w:ins w:id="1178" w:author="Aidan Parkinson [2]" w:date="2019-01-30T12:16:00Z">
              <w:r w:rsidRPr="00E354C4">
                <w:t>Arup</w:t>
              </w:r>
              <w:r>
                <w:rPr>
                  <w:rFonts w:cstheme="minorHAnsi"/>
                </w:rPr>
                <w:t xml:space="preserve"> AWS federated account</w:t>
              </w:r>
            </w:ins>
            <w:ins w:id="1179" w:author="Aidan Parkinson [2]" w:date="2019-01-30T12:17:00Z">
              <w:r>
                <w:rPr>
                  <w:rFonts w:cstheme="minorHAnsi"/>
                </w:rPr>
                <w:t xml:space="preserve"> login</w:t>
              </w:r>
            </w:ins>
            <w:ins w:id="1180" w:author="Aidan Parkinson [2]" w:date="2019-01-30T12:16:00Z">
              <w:r>
                <w:rPr>
                  <w:rFonts w:cstheme="minorHAnsi"/>
                </w:rPr>
                <w:t xml:space="preserve">: </w:t>
              </w:r>
            </w:ins>
            <w:ins w:id="1181" w:author="Aidan Parkinson [2]" w:date="2019-01-30T12:17:00Z">
              <w:r>
                <w:rPr>
                  <w:rFonts w:cstheme="minorHAnsi"/>
                </w:rPr>
                <w:fldChar w:fldCharType="begin"/>
              </w:r>
            </w:ins>
            <w:ins w:id="1182" w:author="Aidan Parkinson" w:date="2019-04-26T10:25:00Z">
              <w:r w:rsidR="002A3E0B">
                <w:rPr>
                  <w:rFonts w:cstheme="minorHAnsi"/>
                </w:rPr>
                <w:instrText>HYPERLINK "file:///Volumes/JOBS/260000/263642-50 Digital Foundations/3 Internal/3.1 Course content/aws.arup.com"</w:instrText>
              </w:r>
            </w:ins>
            <w:ins w:id="1183" w:author="Aidan Parkinson [2]" w:date="2019-01-30T12:17:00Z">
              <w:del w:id="1184" w:author="Aidan Parkinson" w:date="2019-04-26T10:25:00Z">
                <w:r w:rsidDel="002A3E0B">
                  <w:rPr>
                    <w:rFonts w:cstheme="minorHAnsi"/>
                  </w:rPr>
                  <w:delInstrText xml:space="preserve"> HYPERLINK "aws.arup.com" </w:delInstrText>
                </w:r>
              </w:del>
              <w:r>
                <w:rPr>
                  <w:rFonts w:cstheme="minorHAnsi"/>
                </w:rPr>
                <w:fldChar w:fldCharType="separate"/>
              </w:r>
              <w:r w:rsidRPr="009B4D0C">
                <w:rPr>
                  <w:rStyle w:val="Hyperlink"/>
                  <w:rFonts w:cstheme="minorHAnsi"/>
                </w:rPr>
                <w:t>aws.arup.com</w:t>
              </w:r>
              <w:r>
                <w:rPr>
                  <w:rFonts w:cstheme="minorHAnsi"/>
                </w:rPr>
                <w:fldChar w:fldCharType="end"/>
              </w:r>
            </w:ins>
          </w:p>
        </w:tc>
      </w:tr>
      <w:tr w:rsidR="00D13A3D" w:rsidRPr="0052256F" w14:paraId="2BAC1633" w14:textId="77777777" w:rsidTr="008A4F7D">
        <w:trPr>
          <w:cantSplit/>
          <w:trHeight w:val="431"/>
          <w:trPrChange w:id="1185" w:author="Aidan Parkinson" w:date="2019-05-23T15:47:00Z">
            <w:trPr>
              <w:cantSplit/>
              <w:trHeight w:val="431"/>
            </w:trPr>
          </w:trPrChange>
        </w:trPr>
        <w:tc>
          <w:tcPr>
            <w:tcW w:w="580" w:type="pct"/>
            <w:tcPrChange w:id="1186" w:author="Aidan Parkinson" w:date="2019-05-23T15:47:00Z">
              <w:tcPr>
                <w:tcW w:w="580" w:type="pct"/>
                <w:gridSpan w:val="2"/>
              </w:tcPr>
            </w:tcPrChange>
          </w:tcPr>
          <w:p w14:paraId="0273DB9B" w14:textId="4CA1140D" w:rsidR="00D13A3D" w:rsidRPr="0052256F" w:rsidRDefault="00DA363A" w:rsidP="00C16E50">
            <w:pPr>
              <w:jc w:val="center"/>
            </w:pPr>
            <w:ins w:id="1187" w:author="Aidan Parkinson" w:date="2018-11-29T16:44:00Z">
              <w:r>
                <w:lastRenderedPageBreak/>
                <w:t>13:</w:t>
              </w:r>
              <w:del w:id="1188" w:author="Aidan Parkinson [2]" w:date="2019-01-30T15:59:00Z">
                <w:r w:rsidDel="00BA507C">
                  <w:delText>05</w:delText>
                </w:r>
              </w:del>
            </w:ins>
            <w:ins w:id="1189" w:author="Aidan Parkinson" w:date="2019-05-23T15:54:00Z">
              <w:r w:rsidR="006B7CAE">
                <w:t>20</w:t>
              </w:r>
            </w:ins>
            <w:ins w:id="1190" w:author="Aidan Parkinson [2]" w:date="2019-01-30T15:59:00Z">
              <w:del w:id="1191" w:author="Aidan Parkinson" w:date="2019-05-23T15:50:00Z">
                <w:r w:rsidR="00BA507C" w:rsidDel="006B7CAE">
                  <w:delText>1</w:delText>
                </w:r>
              </w:del>
              <w:del w:id="1192" w:author="Aidan Parkinson" w:date="2019-05-23T15:54:00Z">
                <w:r w:rsidR="00BA507C" w:rsidDel="006B7CAE">
                  <w:delText>5</w:delText>
                </w:r>
              </w:del>
            </w:ins>
          </w:p>
        </w:tc>
        <w:tc>
          <w:tcPr>
            <w:tcW w:w="388" w:type="pct"/>
            <w:tcPrChange w:id="1193" w:author="Aidan Parkinson" w:date="2019-05-23T15:47:00Z">
              <w:tcPr>
                <w:tcW w:w="388" w:type="pct"/>
                <w:gridSpan w:val="2"/>
              </w:tcPr>
            </w:tcPrChange>
          </w:tcPr>
          <w:p w14:paraId="31BC7884" w14:textId="13C3F5BC" w:rsidR="00D13A3D" w:rsidRPr="0052256F" w:rsidRDefault="006B7CAE" w:rsidP="393991D6">
            <w:pPr>
              <w:pStyle w:val="NoSpacing"/>
              <w:spacing w:line="276" w:lineRule="auto"/>
              <w:jc w:val="center"/>
            </w:pPr>
            <w:ins w:id="1194" w:author="Aidan Parkinson" w:date="2019-05-23T15:58:00Z">
              <w:r>
                <w:t>65</w:t>
              </w:r>
            </w:ins>
            <w:ins w:id="1195" w:author="Aidan Parkinson" w:date="2018-11-29T16:37:00Z">
              <w:r w:rsidR="005378BA">
                <w:t xml:space="preserve"> mins</w:t>
              </w:r>
            </w:ins>
          </w:p>
        </w:tc>
        <w:tc>
          <w:tcPr>
            <w:tcW w:w="1211" w:type="pct"/>
            <w:tcPrChange w:id="1196" w:author="Aidan Parkinson" w:date="2019-05-23T15:47:00Z">
              <w:tcPr>
                <w:tcW w:w="1313" w:type="pct"/>
                <w:gridSpan w:val="2"/>
              </w:tcPr>
            </w:tcPrChange>
          </w:tcPr>
          <w:p w14:paraId="6E9A1AC6" w14:textId="77777777" w:rsidR="00D13A3D" w:rsidRDefault="001F4375" w:rsidP="00F256C6">
            <w:pPr>
              <w:jc w:val="center"/>
            </w:pPr>
            <w:r>
              <w:t>Compute/Storage</w:t>
            </w:r>
          </w:p>
          <w:p w14:paraId="4C89CFD8" w14:textId="77777777" w:rsidR="001F4375" w:rsidRDefault="001F4375" w:rsidP="00F256C6">
            <w:pPr>
              <w:jc w:val="center"/>
            </w:pPr>
          </w:p>
          <w:p w14:paraId="305B3A7B" w14:textId="77777777" w:rsidR="001F4375" w:rsidRDefault="001F4375" w:rsidP="00F256C6">
            <w:pPr>
              <w:jc w:val="center"/>
            </w:pPr>
            <w:r>
              <w:t>Security/Networking Protocols</w:t>
            </w:r>
          </w:p>
          <w:p w14:paraId="0A812954" w14:textId="77777777" w:rsidR="001F4375" w:rsidRDefault="001F4375" w:rsidP="00F256C6">
            <w:pPr>
              <w:jc w:val="center"/>
            </w:pPr>
          </w:p>
          <w:p w14:paraId="5282B59D" w14:textId="55892C9B" w:rsidR="001F4375" w:rsidRPr="00C16E50" w:rsidRDefault="001F4375" w:rsidP="00F256C6">
            <w:pPr>
              <w:jc w:val="center"/>
            </w:pPr>
          </w:p>
        </w:tc>
        <w:tc>
          <w:tcPr>
            <w:tcW w:w="1794" w:type="pct"/>
            <w:tcPrChange w:id="1197" w:author="Aidan Parkinson" w:date="2019-05-23T15:47:00Z">
              <w:tcPr>
                <w:tcW w:w="2244" w:type="pct"/>
                <w:gridSpan w:val="2"/>
              </w:tcPr>
            </w:tcPrChange>
          </w:tcPr>
          <w:p w14:paraId="3D97B781" w14:textId="0FA177EB" w:rsidR="00C16E50" w:rsidDel="00A62BB3" w:rsidRDefault="00506E25" w:rsidP="00506E25">
            <w:pPr>
              <w:pStyle w:val="NoSpacing"/>
              <w:spacing w:line="276" w:lineRule="auto"/>
              <w:rPr>
                <w:del w:id="1198" w:author="Sarah Gallacher" w:date="2018-11-26T16:22:00Z"/>
              </w:rPr>
            </w:pPr>
            <w:del w:id="1199" w:author="Sarah Gallacher" w:date="2018-11-26T16:22:00Z">
              <w:r w:rsidDel="00A62BB3">
                <w:delText>Trainer to give High level overview of what these are.</w:delText>
              </w:r>
            </w:del>
          </w:p>
          <w:p w14:paraId="740C42B9" w14:textId="19FC706F" w:rsidR="00506E25" w:rsidDel="006B7CAE" w:rsidRDefault="00506E25" w:rsidP="00506E25">
            <w:pPr>
              <w:pStyle w:val="NoSpacing"/>
              <w:spacing w:line="276" w:lineRule="auto"/>
              <w:rPr>
                <w:del w:id="1200" w:author="Aidan Parkinson" w:date="2019-05-23T15:53:00Z"/>
              </w:rPr>
            </w:pPr>
            <w:del w:id="1201" w:author="Aidan Parkinson" w:date="2019-05-23T15:53:00Z">
              <w:r w:rsidDel="006B7CAE">
                <w:delText>Appachi Server</w:delText>
              </w:r>
            </w:del>
            <w:ins w:id="1202" w:author="Sarah Gallacher" w:date="2018-11-26T16:22:00Z">
              <w:del w:id="1203" w:author="Aidan Parkinson" w:date="2019-05-23T15:53:00Z">
                <w:r w:rsidR="00A62BB3" w:rsidDel="006B7CAE">
                  <w:delText>INTRODUCE S3 storage buckets and describe how they provide potentially bottomless generic storage</w:delText>
                </w:r>
              </w:del>
            </w:ins>
            <w:ins w:id="1204" w:author="Sarah Gallacher" w:date="2018-11-26T16:23:00Z">
              <w:del w:id="1205" w:author="Aidan Parkinson" w:date="2019-05-23T15:53:00Z">
                <w:r w:rsidR="00A62BB3" w:rsidDel="006B7CAE">
                  <w:delText>.</w:delText>
                </w:r>
              </w:del>
            </w:ins>
            <w:ins w:id="1206" w:author="Sarah Gallacher" w:date="2018-11-26T17:07:00Z">
              <w:del w:id="1207" w:author="Aidan Parkinson" w:date="2019-05-23T15:53:00Z">
                <w:r w:rsidR="00692F14" w:rsidDel="006B7CAE">
                  <w:delText xml:space="preserve"> Can also be used to share documents with people - </w:delText>
                </w:r>
              </w:del>
            </w:ins>
            <w:ins w:id="1208" w:author="Sarah Gallacher" w:date="2018-11-26T17:08:00Z">
              <w:del w:id="1209" w:author="Aidan Parkinson" w:date="2019-05-23T15:53:00Z">
                <w:r w:rsidR="00692F14" w:rsidDel="006B7CAE">
                  <w:delText>like</w:delText>
                </w:r>
              </w:del>
            </w:ins>
            <w:ins w:id="1210" w:author="Sarah Gallacher" w:date="2018-11-26T17:07:00Z">
              <w:del w:id="1211" w:author="Aidan Parkinson" w:date="2019-05-23T15:53:00Z">
                <w:r w:rsidR="00692F14" w:rsidDel="006B7CAE">
                  <w:delText xml:space="preserve"> Dropbox.</w:delText>
                </w:r>
              </w:del>
            </w:ins>
            <w:ins w:id="1212" w:author="Sarah Gallacher" w:date="2018-11-26T16:23:00Z">
              <w:del w:id="1213" w:author="Aidan Parkinson" w:date="2019-05-23T15:53:00Z">
                <w:r w:rsidR="00692F14" w:rsidDel="006B7CAE">
                  <w:delText xml:space="preserve"> Describe how S3 buckets</w:delText>
                </w:r>
                <w:r w:rsidR="00A62BB3" w:rsidDel="006B7CAE">
                  <w:delText xml:space="preserve"> can also be used to </w:delText>
                </w:r>
              </w:del>
              <w:del w:id="1214" w:author="Aidan Parkinson" w:date="2018-11-27T13:40:00Z">
                <w:r w:rsidR="00A62BB3" w:rsidDel="005E4EA6">
                  <w:delText>serve</w:delText>
                </w:r>
              </w:del>
              <w:del w:id="1215" w:author="Aidan Parkinson" w:date="2019-05-23T15:53:00Z">
                <w:r w:rsidR="00A62BB3" w:rsidDel="006B7CAE">
                  <w:delText xml:space="preserve"> websites if</w:delText>
                </w:r>
              </w:del>
            </w:ins>
            <w:ins w:id="1216" w:author="Sarah Gallacher" w:date="2018-11-26T16:24:00Z">
              <w:del w:id="1217" w:author="Aidan Parkinson" w:date="2019-05-23T15:53:00Z">
                <w:r w:rsidR="00A62BB3" w:rsidDel="006B7CAE">
                  <w:delText xml:space="preserve"> </w:delText>
                </w:r>
              </w:del>
              <w:del w:id="1218" w:author="Aidan Parkinson" w:date="2018-11-27T13:40:00Z">
                <w:r w:rsidR="00A62BB3" w:rsidDel="005E4EA6">
                  <w:delText>website files are</w:delText>
                </w:r>
              </w:del>
              <w:del w:id="1219" w:author="Aidan Parkinson" w:date="2019-05-23T15:53:00Z">
                <w:r w:rsidR="00A62BB3" w:rsidDel="006B7CAE">
                  <w:delText xml:space="preserve"> uploaded to S3 and the bucket is configured correctly.</w:delText>
                </w:r>
              </w:del>
            </w:ins>
          </w:p>
          <w:p w14:paraId="00DAD98B" w14:textId="77777777" w:rsidR="001F4375" w:rsidDel="00A62BB3" w:rsidRDefault="001F4375" w:rsidP="002377AA">
            <w:pPr>
              <w:pStyle w:val="NoSpacing"/>
              <w:spacing w:line="276" w:lineRule="auto"/>
              <w:rPr>
                <w:del w:id="1220" w:author="Sarah Gallacher" w:date="2018-11-26T16:24:00Z"/>
              </w:rPr>
            </w:pPr>
          </w:p>
          <w:p w14:paraId="234ADD58" w14:textId="77777777" w:rsidR="001F4375" w:rsidDel="00A62BB3" w:rsidRDefault="001F4375" w:rsidP="002377AA">
            <w:pPr>
              <w:pStyle w:val="NoSpacing"/>
              <w:spacing w:line="276" w:lineRule="auto"/>
              <w:rPr>
                <w:del w:id="1221" w:author="Sarah Gallacher" w:date="2018-11-26T16:24:00Z"/>
              </w:rPr>
            </w:pPr>
          </w:p>
          <w:p w14:paraId="6B60F3DD" w14:textId="77777777" w:rsidR="001F4375" w:rsidDel="006B7CAE" w:rsidRDefault="001F4375" w:rsidP="002377AA">
            <w:pPr>
              <w:pStyle w:val="NoSpacing"/>
              <w:spacing w:line="276" w:lineRule="auto"/>
              <w:rPr>
                <w:del w:id="1222" w:author="Aidan Parkinson" w:date="2019-05-23T15:53:00Z"/>
              </w:rPr>
            </w:pPr>
          </w:p>
          <w:p w14:paraId="077ED84C" w14:textId="77777777" w:rsidR="001F4375" w:rsidDel="006B7CAE" w:rsidRDefault="001F4375" w:rsidP="002377AA">
            <w:pPr>
              <w:pStyle w:val="NoSpacing"/>
              <w:spacing w:line="276" w:lineRule="auto"/>
              <w:rPr>
                <w:del w:id="1223" w:author="Aidan Parkinson" w:date="2019-05-23T15:53:00Z"/>
              </w:rPr>
            </w:pPr>
          </w:p>
          <w:p w14:paraId="40F4F009" w14:textId="71153583" w:rsidR="001F4375" w:rsidRDefault="001F4375" w:rsidP="002377AA">
            <w:pPr>
              <w:pStyle w:val="NoSpacing"/>
              <w:spacing w:line="276" w:lineRule="auto"/>
            </w:pPr>
            <w:r>
              <w:t>ACTIVITY –</w:t>
            </w:r>
            <w:ins w:id="1224" w:author="Sarah Gallacher" w:date="2018-11-26T16:41:00Z">
              <w:r w:rsidR="00D506FB">
                <w:t xml:space="preserve"> Create</w:t>
              </w:r>
            </w:ins>
            <w:ins w:id="1225" w:author="Sarah Gallacher" w:date="2018-11-26T16:55:00Z">
              <w:r w:rsidR="008108F7">
                <w:t xml:space="preserve"> an S3 bucket and </w:t>
              </w:r>
            </w:ins>
            <w:del w:id="1226" w:author="Sarah Gallacher" w:date="2018-11-26T16:55:00Z">
              <w:r w:rsidDel="008108F7">
                <w:delText xml:space="preserve"> </w:delText>
              </w:r>
            </w:del>
            <w:ins w:id="1227" w:author="Sarah Gallacher" w:date="2018-11-26T16:55:00Z">
              <w:r w:rsidR="008108F7">
                <w:t>u</w:t>
              </w:r>
            </w:ins>
            <w:ins w:id="1228" w:author="Sarah Gallacher" w:date="2018-11-26T16:40:00Z">
              <w:r w:rsidR="00D506FB">
                <w:t xml:space="preserve">pload </w:t>
              </w:r>
            </w:ins>
            <w:ins w:id="1229" w:author="Sarah Gallacher" w:date="2018-11-26T16:55:00Z">
              <w:r w:rsidR="008108F7">
                <w:t xml:space="preserve">(drag and drop) </w:t>
              </w:r>
            </w:ins>
            <w:ins w:id="1230" w:author="Sarah Gallacher" w:date="2018-11-26T16:40:00Z">
              <w:r w:rsidR="00D506FB">
                <w:t>pre-prepared website files from local version of course repo</w:t>
              </w:r>
            </w:ins>
            <w:ins w:id="1231" w:author="Sarah Gallacher" w:date="2018-11-26T16:41:00Z">
              <w:r w:rsidR="008108F7">
                <w:t xml:space="preserve"> using</w:t>
              </w:r>
              <w:r w:rsidR="00D506FB">
                <w:t xml:space="preserve"> S3 </w:t>
              </w:r>
            </w:ins>
            <w:ins w:id="1232" w:author="Sarah Gallacher" w:date="2018-11-26T16:56:00Z">
              <w:r w:rsidR="008108F7">
                <w:t>user interface. Configure bucket</w:t>
              </w:r>
            </w:ins>
            <w:ins w:id="1233" w:author="Aidan Parkinson [2]" w:date="2019-01-30T12:30:00Z">
              <w:r w:rsidR="00274512">
                <w:t xml:space="preserve"> policy</w:t>
              </w:r>
            </w:ins>
            <w:ins w:id="1234" w:author="Sarah Gallacher" w:date="2018-11-26T16:56:00Z">
              <w:r w:rsidR="008108F7">
                <w:t xml:space="preserve"> to </w:t>
              </w:r>
            </w:ins>
            <w:del w:id="1235" w:author="Sarah Gallacher" w:date="2018-11-26T16:56:00Z">
              <w:r w:rsidDel="008108F7">
                <w:delText>S</w:delText>
              </w:r>
            </w:del>
            <w:ins w:id="1236" w:author="Sarah Gallacher" w:date="2018-11-26T16:56:00Z">
              <w:del w:id="1237" w:author="Aidan Parkinson [2]" w:date="2019-01-30T12:29:00Z">
                <w:r w:rsidR="008108F7" w:rsidDel="00274512">
                  <w:delText>s</w:delText>
                </w:r>
              </w:del>
            </w:ins>
            <w:del w:id="1238" w:author="Aidan Parkinson [2]" w:date="2019-01-30T12:29:00Z">
              <w:r w:rsidDel="00274512">
                <w:delText>erve website on S3</w:delText>
              </w:r>
            </w:del>
            <w:ins w:id="1239" w:author="Aidan Parkinson [2]" w:date="2019-01-30T12:29:00Z">
              <w:r w:rsidR="00274512">
                <w:t>allow public access</w:t>
              </w:r>
            </w:ins>
            <w:r>
              <w:t xml:space="preserve"> and view via URL</w:t>
            </w:r>
            <w:del w:id="1240" w:author="Sarah Gallacher" w:date="2018-11-26T16:58:00Z">
              <w:r w:rsidDel="008108F7">
                <w:delText xml:space="preserve"> – ability to view the HTML website you cloned on a S3 bucket</w:delText>
              </w:r>
            </w:del>
            <w:r>
              <w:t>.</w:t>
            </w:r>
            <w:ins w:id="1241" w:author="Sarah Gallacher" w:date="2018-11-26T16:58:00Z">
              <w:r w:rsidR="008108F7">
                <w:t xml:space="preserve"> (Step by Step) </w:t>
              </w:r>
            </w:ins>
            <w:ins w:id="1242" w:author="Aidan Parkinson" w:date="2019-05-23T15:58:00Z">
              <w:r w:rsidR="006B7CAE">
                <w:t>20</w:t>
              </w:r>
            </w:ins>
            <w:ins w:id="1243" w:author="Sarah Gallacher" w:date="2018-11-26T16:58:00Z">
              <w:del w:id="1244" w:author="Aidan Parkinson" w:date="2019-05-23T15:58:00Z">
                <w:r w:rsidR="008108F7" w:rsidDel="006B7CAE">
                  <w:delText>15</w:delText>
                </w:r>
              </w:del>
              <w:r w:rsidR="008108F7">
                <w:t xml:space="preserve"> mins</w:t>
              </w:r>
            </w:ins>
          </w:p>
          <w:p w14:paraId="647FCC61" w14:textId="77777777" w:rsidR="001F4375" w:rsidDel="006B7CAE" w:rsidRDefault="001F4375" w:rsidP="002377AA">
            <w:pPr>
              <w:pStyle w:val="NoSpacing"/>
              <w:spacing w:line="276" w:lineRule="auto"/>
              <w:rPr>
                <w:del w:id="1245" w:author="Aidan Parkinson" w:date="2019-05-23T15:54:00Z"/>
              </w:rPr>
            </w:pPr>
          </w:p>
          <w:p w14:paraId="56CF342F" w14:textId="66C30E36" w:rsidR="005448A8" w:rsidDel="006B7CAE" w:rsidRDefault="001F4375" w:rsidP="002377AA">
            <w:pPr>
              <w:pStyle w:val="NoSpacing"/>
              <w:spacing w:line="276" w:lineRule="auto"/>
              <w:rPr>
                <w:ins w:id="1246" w:author="Sarah Gallacher" w:date="2018-11-26T17:01:00Z"/>
                <w:del w:id="1247" w:author="Aidan Parkinson" w:date="2019-05-23T15:54:00Z"/>
              </w:rPr>
            </w:pPr>
            <w:del w:id="1248" w:author="Aidan Parkinson" w:date="2019-05-23T15:54:00Z">
              <w:r w:rsidDel="006B7CAE">
                <w:delText xml:space="preserve">INTRODUCE </w:delText>
              </w:r>
            </w:del>
            <w:ins w:id="1249" w:author="Sarah Gallacher" w:date="2018-11-26T16:59:00Z">
              <w:del w:id="1250" w:author="Aidan Parkinson" w:date="2019-05-23T15:54:00Z">
                <w:r w:rsidR="005448A8" w:rsidDel="006B7CAE">
                  <w:delText>EC2 compute and describe how an EC2 instance is a virtual machine</w:delText>
                </w:r>
                <w:r w:rsidR="00F416FA" w:rsidDel="006B7CAE">
                  <w:delText xml:space="preserve"> – basically a computer running somewhere in the cloud</w:delText>
                </w:r>
                <w:r w:rsidR="005448A8" w:rsidDel="006B7CAE">
                  <w:delText>.</w:delText>
                </w:r>
                <w:r w:rsidR="00F416FA" w:rsidDel="006B7CAE">
                  <w:delText xml:space="preserve"> Explain that you can start up various types of EC2 (windows, linux) and use them just like a computer.</w:delText>
                </w:r>
              </w:del>
            </w:ins>
          </w:p>
          <w:p w14:paraId="2F7FFB3B" w14:textId="2649BA4C" w:rsidR="00AB57C7" w:rsidRDefault="00AB57C7" w:rsidP="002377AA">
            <w:pPr>
              <w:pStyle w:val="NoSpacing"/>
              <w:spacing w:line="276" w:lineRule="auto"/>
              <w:rPr>
                <w:ins w:id="1251" w:author="Sarah Gallacher" w:date="2018-11-26T17:01:00Z"/>
              </w:rPr>
            </w:pPr>
          </w:p>
          <w:p w14:paraId="757CB5BF" w14:textId="5242FB52" w:rsidR="00AB57C7" w:rsidRDefault="00AB57C7" w:rsidP="002377AA">
            <w:pPr>
              <w:pStyle w:val="NoSpacing"/>
              <w:spacing w:line="276" w:lineRule="auto"/>
              <w:rPr>
                <w:ins w:id="1252" w:author="Aidan Parkinson" w:date="2019-05-23T15:41:00Z"/>
              </w:rPr>
            </w:pPr>
            <w:ins w:id="1253" w:author="Sarah Gallacher" w:date="2018-11-26T17:01:00Z">
              <w:r>
                <w:t xml:space="preserve">ACTIVITY – Create </w:t>
              </w:r>
            </w:ins>
            <w:ins w:id="1254" w:author="Sarah Gallacher" w:date="2018-11-26T17:02:00Z">
              <w:r>
                <w:t xml:space="preserve">Linux </w:t>
              </w:r>
            </w:ins>
            <w:ins w:id="1255" w:author="Sarah Gallacher" w:date="2018-11-26T17:01:00Z">
              <w:r>
                <w:t>EC2 instance (free tier) and log in using credentials and putty.</w:t>
              </w:r>
            </w:ins>
            <w:ins w:id="1256" w:author="Sarah Gallacher" w:date="2018-11-26T17:02:00Z">
              <w:r>
                <w:t xml:space="preserve"> Explore directory structure (same as any Linux machine)</w:t>
              </w:r>
            </w:ins>
            <w:ins w:id="1257" w:author="Sarah Gallacher" w:date="2018-11-26T17:03:00Z">
              <w:r>
                <w:t xml:space="preserve"> using command line.</w:t>
              </w:r>
            </w:ins>
            <w:ins w:id="1258" w:author="Sarah Gallacher" w:date="2018-11-26T17:04:00Z">
              <w:r w:rsidR="00692F14">
                <w:t xml:space="preserve"> Install python and install git using Linux </w:t>
              </w:r>
              <w:del w:id="1259" w:author="Aidan Parkinson" w:date="2019-04-26T10:15:00Z">
                <w:r w:rsidR="00692F14" w:rsidDel="006D1401">
                  <w:delText>apt-get</w:delText>
                </w:r>
              </w:del>
            </w:ins>
            <w:ins w:id="1260" w:author="Aidan Parkinson" w:date="2019-04-26T10:15:00Z">
              <w:r w:rsidR="006D1401">
                <w:t>yum</w:t>
              </w:r>
            </w:ins>
            <w:ins w:id="1261" w:author="Sarah Gallacher" w:date="2018-11-26T17:04:00Z">
              <w:r w:rsidR="00692F14">
                <w:t xml:space="preserve"> commands.</w:t>
              </w:r>
            </w:ins>
            <w:ins w:id="1262" w:author="Aidan Parkinson [2]" w:date="2019-01-30T12:25:00Z">
              <w:r w:rsidR="00274512">
                <w:t xml:space="preserve"> Clone course repository onto EC2 instance and checkout participant’s own branch. Run python code on EC2, just the same as how it is run on local laptop.</w:t>
              </w:r>
            </w:ins>
            <w:ins w:id="1263" w:author="Sarah Gallacher" w:date="2018-11-26T17:04:00Z">
              <w:r w:rsidR="00692F14">
                <w:t xml:space="preserve"> </w:t>
              </w:r>
              <w:del w:id="1264" w:author="Aidan Parkinson [2]" w:date="2019-01-30T12:24:00Z">
                <w:r w:rsidR="00692F14" w:rsidDel="00274512">
                  <w:delText>Clone course repository onto EC2 instance and checkout participant</w:delText>
                </w:r>
              </w:del>
            </w:ins>
            <w:ins w:id="1265" w:author="Sarah Gallacher" w:date="2018-11-26T17:05:00Z">
              <w:del w:id="1266" w:author="Aidan Parkinson [2]" w:date="2019-01-30T12:24:00Z">
                <w:r w:rsidR="00692F14" w:rsidDel="00274512">
                  <w:delText xml:space="preserve">’s own branch. Run python code on EC2, just the same as how it is run on local laptop. </w:delText>
                </w:r>
              </w:del>
              <w:r w:rsidR="00692F14">
                <w:t xml:space="preserve">Install </w:t>
              </w:r>
              <w:del w:id="1267" w:author="Aidan Parkinson [2]" w:date="2019-01-30T12:22:00Z">
                <w:r w:rsidR="00692F14" w:rsidDel="00274512">
                  <w:delText>Apache</w:delText>
                </w:r>
              </w:del>
            </w:ins>
            <w:ins w:id="1268" w:author="Aidan Parkinson" w:date="2018-11-27T13:42:00Z">
              <w:del w:id="1269" w:author="Aidan Parkinson [2]" w:date="2019-01-30T12:22:00Z">
                <w:r w:rsidR="00936AB1" w:rsidDel="00274512">
                  <w:delText>2 HTTP Server</w:delText>
                </w:r>
              </w:del>
            </w:ins>
            <w:ins w:id="1270" w:author="Sarah Gallacher" w:date="2018-11-26T17:05:00Z">
              <w:del w:id="1271" w:author="Aidan Parkinson [2]" w:date="2019-01-30T12:22:00Z">
                <w:r w:rsidR="00692F14" w:rsidDel="00274512">
                  <w:delText xml:space="preserve"> runtime environment using apt-get</w:delText>
                </w:r>
              </w:del>
            </w:ins>
            <w:ins w:id="1272" w:author="Sarah Gallacher" w:date="2018-11-26T17:06:00Z">
              <w:del w:id="1273" w:author="Aidan Parkinson [2]" w:date="2019-01-30T12:22:00Z">
                <w:r w:rsidR="00692F14" w:rsidDel="00274512">
                  <w:delText xml:space="preserve"> and serve website using Apache</w:delText>
                </w:r>
              </w:del>
            </w:ins>
            <w:ins w:id="1274" w:author="Aidan Parkinson" w:date="2018-11-27T13:42:00Z">
              <w:del w:id="1275" w:author="Aidan Parkinson [2]" w:date="2019-01-30T12:22:00Z">
                <w:r w:rsidR="00936AB1" w:rsidDel="00274512">
                  <w:delText xml:space="preserve">by </w:delText>
                </w:r>
              </w:del>
            </w:ins>
            <w:ins w:id="1276" w:author="Aidan Parkinson" w:date="2018-11-27T13:43:00Z">
              <w:del w:id="1277" w:author="Aidan Parkinson [2]" w:date="2019-01-30T12:22:00Z">
                <w:r w:rsidR="00936AB1" w:rsidDel="00274512">
                  <w:delText xml:space="preserve">editing </w:delText>
                </w:r>
              </w:del>
            </w:ins>
            <w:ins w:id="1278" w:author="Aidan Parkinson" w:date="2018-11-27T13:45:00Z">
              <w:del w:id="1279" w:author="Aidan Parkinson [2]" w:date="2019-01-30T12:22:00Z">
                <w:r w:rsidR="00936AB1" w:rsidDel="00274512">
                  <w:delText xml:space="preserve">the Apache </w:delText>
                </w:r>
              </w:del>
            </w:ins>
            <w:ins w:id="1280" w:author="Aidan Parkinson" w:date="2018-11-27T14:01:00Z">
              <w:del w:id="1281" w:author="Aidan Parkinson [2]" w:date="2019-01-30T12:22:00Z">
                <w:r w:rsidR="009F532F" w:rsidDel="00274512">
                  <w:delText xml:space="preserve">virtual </w:delText>
                </w:r>
              </w:del>
            </w:ins>
            <w:ins w:id="1282" w:author="Aidan Parkinson" w:date="2018-11-27T13:45:00Z">
              <w:del w:id="1283" w:author="Aidan Parkinson [2]" w:date="2019-01-30T12:22:00Z">
                <w:r w:rsidR="00936AB1" w:rsidDel="00274512">
                  <w:delText>host configuration</w:delText>
                </w:r>
              </w:del>
            </w:ins>
            <w:ins w:id="1284" w:author="Aidan Parkinson" w:date="2018-11-27T13:59:00Z">
              <w:del w:id="1285" w:author="Aidan Parkinson [2]" w:date="2019-01-30T12:22:00Z">
                <w:r w:rsidR="009F532F" w:rsidDel="00274512">
                  <w:delText xml:space="preserve"> </w:delText>
                </w:r>
              </w:del>
            </w:ins>
            <w:ins w:id="1286" w:author="Aidan Parkinson" w:date="2018-11-27T14:01:00Z">
              <w:del w:id="1287" w:author="Aidan Parkinson [2]" w:date="2019-01-30T12:22:00Z">
                <w:r w:rsidR="009F532F" w:rsidDel="00274512">
                  <w:delText>and</w:delText>
                </w:r>
              </w:del>
            </w:ins>
            <w:ins w:id="1288" w:author="Aidan Parkinson" w:date="2018-11-27T13:59:00Z">
              <w:del w:id="1289" w:author="Aidan Parkinson [2]" w:date="2019-01-30T12:22:00Z">
                <w:r w:rsidR="009F532F" w:rsidDel="00274512">
                  <w:delText xml:space="preserve"> restarting the Apache2 service</w:delText>
                </w:r>
              </w:del>
            </w:ins>
            <w:ins w:id="1290" w:author="Aidan Parkinson [2]" w:date="2019-01-30T12:22:00Z">
              <w:r w:rsidR="00274512">
                <w:t>and start the LAMP Web Server on the EC2 instance</w:t>
              </w:r>
            </w:ins>
            <w:ins w:id="1291" w:author="Aidan Parkinson" w:date="2018-11-27T13:45:00Z">
              <w:r w:rsidR="00936AB1">
                <w:t>.</w:t>
              </w:r>
            </w:ins>
            <w:ins w:id="1292" w:author="Aidan Parkinson [2]" w:date="2019-01-30T12:24:00Z">
              <w:r w:rsidR="00274512">
                <w:t xml:space="preserve"> </w:t>
              </w:r>
            </w:ins>
            <w:ins w:id="1293" w:author="Aidan Parkinson [2]" w:date="2019-01-30T12:25:00Z">
              <w:r w:rsidR="00274512">
                <w:t xml:space="preserve">Copy </w:t>
              </w:r>
            </w:ins>
            <w:ins w:id="1294" w:author="Aidan Parkinson [2]" w:date="2019-01-30T12:26:00Z">
              <w:r w:rsidR="00274512">
                <w:t xml:space="preserve">“my-first-page.html” from </w:t>
              </w:r>
            </w:ins>
            <w:ins w:id="1295" w:author="Aidan Parkinson [2]" w:date="2019-01-30T12:27:00Z">
              <w:r w:rsidR="00274512">
                <w:t xml:space="preserve">EC2 </w:t>
              </w:r>
            </w:ins>
            <w:ins w:id="1296" w:author="Aidan Parkinson [2]" w:date="2019-01-30T12:26:00Z">
              <w:r w:rsidR="00274512">
                <w:t>git</w:t>
              </w:r>
            </w:ins>
            <w:ins w:id="1297" w:author="Aidan Parkinson [2]" w:date="2019-01-30T12:27:00Z">
              <w:r w:rsidR="00274512">
                <w:t xml:space="preserve"> project</w:t>
              </w:r>
            </w:ins>
            <w:ins w:id="1298" w:author="Aidan Parkinson [2]" w:date="2019-01-30T12:26:00Z">
              <w:r w:rsidR="00274512">
                <w:t xml:space="preserve"> directory</w:t>
              </w:r>
            </w:ins>
            <w:ins w:id="1299" w:author="Aidan Parkinson [2]" w:date="2019-01-30T12:24:00Z">
              <w:r w:rsidR="00274512">
                <w:t xml:space="preserve"> onto EC2 instance directory “/var/www/html</w:t>
              </w:r>
            </w:ins>
            <w:ins w:id="1300" w:author="Aidan Parkinson [2]" w:date="2019-01-30T12:26:00Z">
              <w:r w:rsidR="00274512">
                <w:t>”</w:t>
              </w:r>
            </w:ins>
            <w:ins w:id="1301" w:author="Aidan Parkinson [2]" w:date="2019-01-30T12:24:00Z">
              <w:r w:rsidR="00274512">
                <w:t xml:space="preserve">. </w:t>
              </w:r>
            </w:ins>
            <w:ins w:id="1302" w:author="Sarah Gallacher" w:date="2018-11-26T17:06:00Z">
              <w:del w:id="1303" w:author="Aidan Parkinson [2]" w:date="2019-01-30T12:26:00Z">
                <w:r w:rsidR="00692F14" w:rsidDel="00274512">
                  <w:delText xml:space="preserve">. </w:delText>
                </w:r>
              </w:del>
              <w:r w:rsidR="00692F14">
                <w:t xml:space="preserve">View on </w:t>
              </w:r>
            </w:ins>
            <w:ins w:id="1304" w:author="Aidan Parkinson" w:date="2018-11-27T13:45:00Z">
              <w:r w:rsidR="00936AB1">
                <w:t>the machines</w:t>
              </w:r>
            </w:ins>
            <w:ins w:id="1305" w:author="Sarah Gallacher" w:date="2018-11-26T17:06:00Z">
              <w:del w:id="1306" w:author="Aidan Parkinson" w:date="2018-11-27T13:45:00Z">
                <w:r w:rsidR="00692F14" w:rsidDel="00936AB1">
                  <w:delText>a</w:delText>
                </w:r>
              </w:del>
              <w:r w:rsidR="00692F14">
                <w:t xml:space="preserve"> public IP address. (Step by Step) 45 mins</w:t>
              </w:r>
            </w:ins>
            <w:ins w:id="1307" w:author="Aidan Parkinson" w:date="2018-11-27T13:45:00Z">
              <w:r w:rsidR="00936AB1">
                <w:t>.</w:t>
              </w:r>
            </w:ins>
          </w:p>
          <w:p w14:paraId="6EB06967" w14:textId="00C894D9" w:rsidR="008A4F7D" w:rsidRDefault="008A4F7D" w:rsidP="002377AA">
            <w:pPr>
              <w:pStyle w:val="NoSpacing"/>
              <w:spacing w:line="276" w:lineRule="auto"/>
              <w:rPr>
                <w:ins w:id="1308" w:author="Aidan Parkinson" w:date="2019-05-23T15:41:00Z"/>
              </w:rPr>
            </w:pPr>
          </w:p>
          <w:p w14:paraId="45263B01" w14:textId="3AF99491" w:rsidR="00936AB1" w:rsidDel="006D1401" w:rsidRDefault="008A4F7D" w:rsidP="002377AA">
            <w:pPr>
              <w:pStyle w:val="NoSpacing"/>
              <w:spacing w:line="276" w:lineRule="auto"/>
              <w:rPr>
                <w:ins w:id="1309" w:author="Sarah Gallacher" w:date="2018-11-26T16:59:00Z"/>
                <w:del w:id="1310" w:author="Aidan Parkinson" w:date="2019-04-26T10:16:00Z"/>
              </w:rPr>
            </w:pPr>
            <w:ins w:id="1311" w:author="Aidan Parkinson" w:date="2019-05-23T15:41:00Z">
              <w:r>
                <w:t>Trainers will demonstrate this process step-by-step at the same time as each member of the class follows themselves.</w:t>
              </w:r>
            </w:ins>
            <w:ins w:id="1312" w:author="Aidan Parkinson [2]" w:date="2019-01-30T12:27:00Z">
              <w:del w:id="1313" w:author="Aidan Parkinson" w:date="2019-05-23T15:57:00Z">
                <w:r w:rsidR="00274512" w:rsidDel="006B7CAE">
                  <w:delText xml:space="preserve"> traffic is unencrypted and may be intercepted.</w:delText>
                </w:r>
              </w:del>
            </w:ins>
            <w:ins w:id="1314" w:author="Aidan Parkinson [2]" w:date="2019-01-30T12:28:00Z">
              <w:del w:id="1315" w:author="Aidan Parkinson" w:date="2019-05-23T15:57:00Z">
                <w:r w:rsidR="00274512" w:rsidDel="006B7CAE">
                  <w:delText>This means the page may</w:delText>
                </w:r>
              </w:del>
            </w:ins>
          </w:p>
          <w:p w14:paraId="4E268DFC" w14:textId="11E05EFC" w:rsidR="001F4375" w:rsidDel="00692F14" w:rsidRDefault="001F4375" w:rsidP="002377AA">
            <w:pPr>
              <w:pStyle w:val="NoSpacing"/>
              <w:spacing w:line="276" w:lineRule="auto"/>
              <w:rPr>
                <w:del w:id="1316" w:author="Sarah Gallacher" w:date="2018-11-26T17:07:00Z"/>
              </w:rPr>
            </w:pPr>
            <w:del w:id="1317" w:author="Sarah Gallacher" w:date="2018-11-26T17:07:00Z">
              <w:r w:rsidDel="00692F14">
                <w:delText xml:space="preserve">serve website on EC2 using a runtime environment and view via a public IP. Drag and Drop </w:delText>
              </w:r>
              <w:r w:rsidR="00506E25" w:rsidRPr="00506E25" w:rsidDel="00692F14">
                <w:rPr>
                  <w:highlight w:val="yellow"/>
                </w:rPr>
                <w:delText>something</w:delText>
              </w:r>
            </w:del>
          </w:p>
          <w:p w14:paraId="6957FE59" w14:textId="77777777" w:rsidR="00506E25" w:rsidDel="00692F14" w:rsidRDefault="00506E25" w:rsidP="002377AA">
            <w:pPr>
              <w:pStyle w:val="NoSpacing"/>
              <w:spacing w:line="276" w:lineRule="auto"/>
              <w:rPr>
                <w:del w:id="1318" w:author="Sarah Gallacher" w:date="2018-11-26T17:08:00Z"/>
              </w:rPr>
            </w:pPr>
          </w:p>
          <w:p w14:paraId="043C6EEE" w14:textId="333C77B9" w:rsidR="00506E25" w:rsidRPr="002377AA" w:rsidRDefault="00506E25" w:rsidP="002377AA">
            <w:pPr>
              <w:pStyle w:val="NoSpacing"/>
              <w:spacing w:line="276" w:lineRule="auto"/>
            </w:pPr>
            <w:del w:id="1319" w:author="Sarah Gallacher" w:date="2018-11-26T17:07:00Z">
              <w:r w:rsidDel="00692F14">
                <w:delText xml:space="preserve">Can use to share documents with people. Similar to Dropbox </w:delText>
              </w:r>
            </w:del>
          </w:p>
        </w:tc>
        <w:tc>
          <w:tcPr>
            <w:tcW w:w="1027" w:type="pct"/>
            <w:tcPrChange w:id="1320" w:author="Aidan Parkinson" w:date="2019-05-23T15:47:00Z">
              <w:tcPr>
                <w:tcW w:w="475" w:type="pct"/>
              </w:tcPr>
            </w:tcPrChange>
          </w:tcPr>
          <w:p w14:paraId="73BE2A49" w14:textId="5198A1B6" w:rsidR="00274512" w:rsidRDefault="00274512">
            <w:pPr>
              <w:pStyle w:val="NoSpacing"/>
              <w:spacing w:line="276" w:lineRule="auto"/>
              <w:rPr>
                <w:rFonts w:cstheme="minorHAnsi"/>
              </w:rPr>
              <w:pPrChange w:id="1321" w:author="Sarah Gallacher" w:date="2018-11-26T17:03:00Z">
                <w:pPr>
                  <w:pStyle w:val="NoSpacing"/>
                  <w:spacing w:line="276" w:lineRule="auto"/>
                  <w:jc w:val="center"/>
                </w:pPr>
              </w:pPrChange>
            </w:pPr>
            <w:ins w:id="1322" w:author="Aidan Parkinson [2]" w:date="2019-01-30T12:30:00Z">
              <w:r>
                <w:rPr>
                  <w:rFonts w:cstheme="minorHAnsi"/>
                </w:rPr>
                <w:t xml:space="preserve">Setting AWS S3 Bucket Policy: </w:t>
              </w:r>
              <w:r>
                <w:rPr>
                  <w:rFonts w:cstheme="minorHAnsi"/>
                </w:rPr>
                <w:fldChar w:fldCharType="begin"/>
              </w:r>
              <w:r>
                <w:rPr>
                  <w:rFonts w:cstheme="minorHAnsi"/>
                </w:rPr>
                <w:instrText xml:space="preserve"> HYPERLINK "</w:instrText>
              </w:r>
              <w:r w:rsidRPr="00274512">
                <w:rPr>
                  <w:rFonts w:cstheme="minorHAnsi"/>
                </w:rPr>
                <w:instrText>https://docs.aws.amazon.com/AmazonS3/latest/user-guide/add-bucket-policy.html</w:instrText>
              </w:r>
              <w:r>
                <w:rPr>
                  <w:rFonts w:cstheme="minorHAnsi"/>
                </w:rPr>
                <w:instrText xml:space="preserve">" </w:instrText>
              </w:r>
              <w:r>
                <w:rPr>
                  <w:rFonts w:cstheme="minorHAnsi"/>
                </w:rPr>
                <w:fldChar w:fldCharType="separate"/>
              </w:r>
              <w:r w:rsidRPr="0079541D">
                <w:rPr>
                  <w:rStyle w:val="Hyperlink"/>
                  <w:rFonts w:cstheme="minorHAnsi"/>
                </w:rPr>
                <w:t>https://docs.aws.amazon.com/AmazonS3/latest/user-guide/add-bucket-policy.html</w:t>
              </w:r>
              <w:r>
                <w:rPr>
                  <w:rFonts w:cstheme="minorHAnsi"/>
                </w:rPr>
                <w:fldChar w:fldCharType="end"/>
              </w:r>
            </w:ins>
          </w:p>
          <w:p w14:paraId="1B329001" w14:textId="6780A62C" w:rsidR="00D13A3D" w:rsidRDefault="00AB57C7">
            <w:pPr>
              <w:pStyle w:val="NoSpacing"/>
              <w:spacing w:line="276" w:lineRule="auto"/>
              <w:rPr>
                <w:ins w:id="1323" w:author="Sarah Gallacher" w:date="2018-11-26T17:04:00Z"/>
                <w:rFonts w:cstheme="minorHAnsi"/>
              </w:rPr>
              <w:pPrChange w:id="1324" w:author="Sarah Gallacher" w:date="2018-11-26T17:03:00Z">
                <w:pPr>
                  <w:pStyle w:val="NoSpacing"/>
                  <w:spacing w:line="276" w:lineRule="auto"/>
                  <w:jc w:val="center"/>
                </w:pPr>
              </w:pPrChange>
            </w:pPr>
            <w:ins w:id="1325" w:author="Sarah Gallacher" w:date="2018-11-26T17:03:00Z">
              <w:r>
                <w:rPr>
                  <w:rFonts w:cstheme="minorHAnsi"/>
                </w:rPr>
                <w:t>Linux command line cheat</w:t>
              </w:r>
            </w:ins>
            <w:ins w:id="1326" w:author="Sarah Gallacher" w:date="2018-11-26T17:08:00Z">
              <w:r w:rsidR="000A34D2">
                <w:rPr>
                  <w:rFonts w:cstheme="minorHAnsi"/>
                </w:rPr>
                <w:t xml:space="preserve"> </w:t>
              </w:r>
            </w:ins>
            <w:ins w:id="1327" w:author="Sarah Gallacher" w:date="2018-11-26T17:03:00Z">
              <w:r>
                <w:rPr>
                  <w:rFonts w:cstheme="minorHAnsi"/>
                </w:rPr>
                <w:t xml:space="preserve">sheet: </w:t>
              </w:r>
            </w:ins>
            <w:ins w:id="1328" w:author="Sarah Gallacher" w:date="2018-11-26T17:04:00Z">
              <w:r>
                <w:rPr>
                  <w:rFonts w:cstheme="minorHAnsi"/>
                </w:rPr>
                <w:fldChar w:fldCharType="begin"/>
              </w:r>
              <w:r>
                <w:rPr>
                  <w:rFonts w:cstheme="minorHAnsi"/>
                </w:rPr>
                <w:instrText xml:space="preserve"> HYPERLINK "</w:instrText>
              </w:r>
              <w:r w:rsidRPr="00AB57C7">
                <w:rPr>
                  <w:rFonts w:cstheme="minorHAnsi"/>
                </w:rPr>
                <w:instrText>https://files.fosswire.com/2007/08/fwunixref.pdf</w:instrText>
              </w:r>
              <w:r>
                <w:rPr>
                  <w:rFonts w:cstheme="minorHAnsi"/>
                </w:rPr>
                <w:instrText xml:space="preserve">" </w:instrText>
              </w:r>
              <w:r>
                <w:rPr>
                  <w:rFonts w:cstheme="minorHAnsi"/>
                </w:rPr>
                <w:fldChar w:fldCharType="separate"/>
              </w:r>
              <w:r w:rsidRPr="00AB1CE3">
                <w:rPr>
                  <w:rStyle w:val="Hyperlink"/>
                  <w:rFonts w:cstheme="minorHAnsi"/>
                </w:rPr>
                <w:t>https://files.fosswire.com/2007/08/fwunixref.pdf</w:t>
              </w:r>
              <w:r>
                <w:rPr>
                  <w:rFonts w:cstheme="minorHAnsi"/>
                </w:rPr>
                <w:fldChar w:fldCharType="end"/>
              </w:r>
            </w:ins>
          </w:p>
          <w:p w14:paraId="73755CEB" w14:textId="59384916" w:rsidR="00AB57C7" w:rsidRDefault="009B4D0C">
            <w:pPr>
              <w:pStyle w:val="NoSpacing"/>
              <w:spacing w:line="276" w:lineRule="auto"/>
              <w:rPr>
                <w:ins w:id="1329" w:author="Aidan Parkinson [2]" w:date="2019-01-30T12:21:00Z"/>
                <w:rFonts w:cstheme="minorHAnsi"/>
              </w:rPr>
              <w:pPrChange w:id="1330" w:author="Sarah Gallacher" w:date="2018-11-26T17:03:00Z">
                <w:pPr>
                  <w:pStyle w:val="NoSpacing"/>
                  <w:spacing w:line="276" w:lineRule="auto"/>
                  <w:jc w:val="center"/>
                </w:pPr>
              </w:pPrChange>
            </w:pPr>
            <w:ins w:id="1331" w:author="Aidan Parkinson [2]" w:date="2019-01-30T12:21:00Z">
              <w:r>
                <w:rPr>
                  <w:rFonts w:cstheme="minorHAnsi"/>
                </w:rPr>
                <w:t>Install a LA</w:t>
              </w:r>
              <w:r w:rsidR="00274512">
                <w:rPr>
                  <w:rFonts w:cstheme="minorHAnsi"/>
                </w:rPr>
                <w:t>MP Web Server with the Amazon L</w:t>
              </w:r>
              <w:r>
                <w:rPr>
                  <w:rFonts w:cstheme="minorHAnsi"/>
                </w:rPr>
                <w:t xml:space="preserve">inux AMI: </w:t>
              </w:r>
              <w:r>
                <w:rPr>
                  <w:rFonts w:cstheme="minorHAnsi"/>
                </w:rPr>
                <w:fldChar w:fldCharType="begin"/>
              </w:r>
              <w:r>
                <w:rPr>
                  <w:rFonts w:cstheme="minorHAnsi"/>
                </w:rPr>
                <w:instrText xml:space="preserve"> HYPERLINK "</w:instrText>
              </w:r>
              <w:r w:rsidRPr="009B4D0C">
                <w:rPr>
                  <w:rFonts w:cstheme="minorHAnsi"/>
                </w:rPr>
                <w:instrText>https://docs.aws.amazon.com/AWSEC2/latest/UserGuide/install-LAMP.html</w:instrText>
              </w:r>
              <w:r>
                <w:rPr>
                  <w:rFonts w:cstheme="minorHAnsi"/>
                </w:rPr>
                <w:instrText xml:space="preserve">" </w:instrText>
              </w:r>
              <w:r>
                <w:rPr>
                  <w:rFonts w:cstheme="minorHAnsi"/>
                </w:rPr>
                <w:fldChar w:fldCharType="separate"/>
              </w:r>
              <w:r w:rsidRPr="0079541D">
                <w:rPr>
                  <w:rStyle w:val="Hyperlink"/>
                  <w:rFonts w:cstheme="minorHAnsi"/>
                </w:rPr>
                <w:t>https://docs.aws.amazon.com/AWSEC2/latest/UserGuide/install-LAMP.html</w:t>
              </w:r>
              <w:r>
                <w:rPr>
                  <w:rFonts w:cstheme="minorHAnsi"/>
                </w:rPr>
                <w:fldChar w:fldCharType="end"/>
              </w:r>
            </w:ins>
          </w:p>
          <w:p w14:paraId="1D785045" w14:textId="26ED2A1D" w:rsidR="009B4D0C" w:rsidRPr="0052256F" w:rsidRDefault="009B4D0C">
            <w:pPr>
              <w:pStyle w:val="NoSpacing"/>
              <w:spacing w:line="276" w:lineRule="auto"/>
              <w:rPr>
                <w:rFonts w:cstheme="minorHAnsi"/>
              </w:rPr>
              <w:pPrChange w:id="1332" w:author="Sarah Gallacher" w:date="2018-11-26T17:03:00Z">
                <w:pPr>
                  <w:pStyle w:val="NoSpacing"/>
                  <w:spacing w:line="276" w:lineRule="auto"/>
                  <w:jc w:val="center"/>
                </w:pPr>
              </w:pPrChange>
            </w:pPr>
          </w:p>
        </w:tc>
      </w:tr>
      <w:tr w:rsidR="006B7CAE" w:rsidRPr="0052256F" w14:paraId="40AF8E39" w14:textId="77777777" w:rsidTr="008A4F7D">
        <w:trPr>
          <w:cantSplit/>
          <w:trHeight w:val="431"/>
          <w:ins w:id="1333" w:author="Aidan Parkinson" w:date="2019-05-23T15:57:00Z"/>
        </w:trPr>
        <w:tc>
          <w:tcPr>
            <w:tcW w:w="580" w:type="pct"/>
          </w:tcPr>
          <w:p w14:paraId="6C61B509" w14:textId="3D38708E" w:rsidR="006B7CAE" w:rsidRDefault="006B7CAE" w:rsidP="00C16E50">
            <w:pPr>
              <w:jc w:val="center"/>
              <w:rPr>
                <w:ins w:id="1334" w:author="Aidan Parkinson" w:date="2019-05-23T15:57:00Z"/>
              </w:rPr>
            </w:pPr>
            <w:ins w:id="1335" w:author="Aidan Parkinson" w:date="2019-05-23T15:58:00Z">
              <w:r>
                <w:lastRenderedPageBreak/>
                <w:t>14:25</w:t>
              </w:r>
            </w:ins>
          </w:p>
        </w:tc>
        <w:tc>
          <w:tcPr>
            <w:tcW w:w="388" w:type="pct"/>
          </w:tcPr>
          <w:p w14:paraId="7B6B148D" w14:textId="2EB5E4CA" w:rsidR="006B7CAE" w:rsidRDefault="006B7CAE" w:rsidP="393991D6">
            <w:pPr>
              <w:pStyle w:val="NoSpacing"/>
              <w:spacing w:line="276" w:lineRule="auto"/>
              <w:jc w:val="center"/>
              <w:rPr>
                <w:ins w:id="1336" w:author="Aidan Parkinson" w:date="2019-05-23T15:57:00Z"/>
              </w:rPr>
            </w:pPr>
            <w:ins w:id="1337" w:author="Aidan Parkinson" w:date="2019-05-23T15:58:00Z">
              <w:r>
                <w:t>5 mins</w:t>
              </w:r>
            </w:ins>
          </w:p>
        </w:tc>
        <w:tc>
          <w:tcPr>
            <w:tcW w:w="1211" w:type="pct"/>
          </w:tcPr>
          <w:p w14:paraId="56004FD8" w14:textId="0803FF8B" w:rsidR="006B7CAE" w:rsidRDefault="006B7CAE" w:rsidP="00F256C6">
            <w:pPr>
              <w:jc w:val="center"/>
              <w:rPr>
                <w:ins w:id="1338" w:author="Aidan Parkinson" w:date="2019-05-23T15:57:00Z"/>
              </w:rPr>
            </w:pPr>
            <w:ins w:id="1339" w:author="Aidan Parkinson" w:date="2019-05-23T15:57:00Z">
              <w:r>
                <w:t>Network</w:t>
              </w:r>
            </w:ins>
            <w:ins w:id="1340" w:author="Aidan Parkinson" w:date="2019-05-23T15:58:00Z">
              <w:r>
                <w:t xml:space="preserve"> security question</w:t>
              </w:r>
            </w:ins>
          </w:p>
        </w:tc>
        <w:tc>
          <w:tcPr>
            <w:tcW w:w="1794" w:type="pct"/>
          </w:tcPr>
          <w:p w14:paraId="13C562B5" w14:textId="77777777" w:rsidR="006B7CAE" w:rsidRDefault="006B7CAE" w:rsidP="006B7CAE">
            <w:pPr>
              <w:pStyle w:val="NoSpacing"/>
              <w:spacing w:line="276" w:lineRule="auto"/>
              <w:rPr>
                <w:ins w:id="1341" w:author="Aidan Parkinson" w:date="2019-05-23T15:57:00Z"/>
              </w:rPr>
            </w:pPr>
            <w:ins w:id="1342" w:author="Aidan Parkinson" w:date="2019-05-23T15:57:00Z">
              <w:r>
                <w:t>EXPLAIN - that content they have created is being distributed over an unsecured protocol (HTTP) and hence traffic is unencrypted and may be intercepted. This means the page may not be viewed from some networks or be retrieved from popular search engines.</w:t>
              </w:r>
            </w:ins>
          </w:p>
          <w:p w14:paraId="1668800A" w14:textId="77777777" w:rsidR="006B7CAE" w:rsidRPr="00E354C4" w:rsidRDefault="006B7CAE" w:rsidP="006B7CAE">
            <w:pPr>
              <w:pStyle w:val="NoSpacing"/>
              <w:spacing w:line="276" w:lineRule="auto"/>
              <w:rPr>
                <w:ins w:id="1343" w:author="Aidan Parkinson" w:date="2019-05-23T15:57:00Z"/>
              </w:rPr>
            </w:pPr>
            <w:ins w:id="1344" w:author="Aidan Parkinson" w:date="2019-05-23T15:57:00Z">
              <w:r w:rsidRPr="00E354C4">
                <w:t xml:space="preserve">ASK - </w:t>
              </w:r>
              <w:r w:rsidRPr="007E2FDF">
                <w:t>The web content you have made available is accessed using `HTTP` protocol. Why shouldn</w:t>
              </w:r>
              <w:r w:rsidRPr="007E2FDF">
                <w:rPr>
                  <w:rFonts w:hint="eastAsia"/>
                </w:rPr>
                <w:t>’</w:t>
              </w:r>
              <w:r w:rsidRPr="007E2FDF">
                <w:t>t we trust this web content? How could we en</w:t>
              </w:r>
              <w:bookmarkStart w:id="1345" w:name="_GoBack"/>
              <w:bookmarkEnd w:id="1345"/>
              <w:r w:rsidRPr="007E2FDF">
                <w:t xml:space="preserve">sure that such web content can be trusted? </w:t>
              </w:r>
            </w:ins>
          </w:p>
          <w:p w14:paraId="6503FD97" w14:textId="4204C1A5" w:rsidR="006B7CAE" w:rsidDel="00A62BB3" w:rsidRDefault="006B7CAE" w:rsidP="006B7CAE">
            <w:pPr>
              <w:pStyle w:val="NoSpacing"/>
              <w:spacing w:line="276" w:lineRule="auto"/>
              <w:rPr>
                <w:ins w:id="1346" w:author="Aidan Parkinson" w:date="2019-05-23T15:57:00Z"/>
              </w:rPr>
            </w:pPr>
            <w:ins w:id="1347" w:author="Aidan Parkinson" w:date="2019-05-23T15:57:00Z">
              <w:r>
                <w:t>Answer = apply an SSL certificate and view content on port 443 (HTTPS).</w:t>
              </w:r>
            </w:ins>
          </w:p>
        </w:tc>
        <w:tc>
          <w:tcPr>
            <w:tcW w:w="1027" w:type="pct"/>
          </w:tcPr>
          <w:p w14:paraId="652467D0" w14:textId="77777777" w:rsidR="006B7CAE" w:rsidRDefault="006B7CAE">
            <w:pPr>
              <w:pStyle w:val="NoSpacing"/>
              <w:spacing w:line="276" w:lineRule="auto"/>
              <w:rPr>
                <w:ins w:id="1348" w:author="Aidan Parkinson" w:date="2019-05-23T15:57:00Z"/>
                <w:rFonts w:cstheme="minorHAnsi"/>
              </w:rPr>
            </w:pPr>
          </w:p>
        </w:tc>
      </w:tr>
    </w:tbl>
    <w:p w14:paraId="698D9ADE" w14:textId="77777777" w:rsidR="007A4A8A" w:rsidRDefault="007A4A8A" w:rsidP="381376FB">
      <w:pPr>
        <w:rPr>
          <w:b/>
          <w:bCs/>
        </w:rPr>
      </w:pPr>
    </w:p>
    <w:p w14:paraId="0B63BCDA" w14:textId="379EFE46" w:rsidR="007A4A8A" w:rsidRPr="0052256F" w:rsidRDefault="381376FB" w:rsidP="381376FB">
      <w:pPr>
        <w:rPr>
          <w:b/>
          <w:bCs/>
        </w:rPr>
      </w:pPr>
      <w:r w:rsidRPr="0052256F">
        <w:rPr>
          <w:b/>
          <w:bCs/>
        </w:rPr>
        <w:t>Design Notes</w:t>
      </w:r>
    </w:p>
    <w:p w14:paraId="1A73090D" w14:textId="6D7F24A3" w:rsidR="00D13A3D" w:rsidRDefault="381376FB" w:rsidP="381376FB">
      <w:pPr>
        <w:rPr>
          <w:ins w:id="1349" w:author="Aidan Parkinson" w:date="2018-11-29T16:43:00Z"/>
        </w:rPr>
      </w:pPr>
      <w:r w:rsidRPr="0052256F">
        <w:t>XXX</w:t>
      </w:r>
    </w:p>
    <w:p w14:paraId="6E580DE3" w14:textId="4319BE44" w:rsidR="00DA363A" w:rsidRDefault="006D1401">
      <w:pPr>
        <w:spacing w:after="200" w:line="276" w:lineRule="auto"/>
        <w:pPrChange w:id="1350" w:author="Aidan Parkinson" w:date="2019-04-26T10:18:00Z">
          <w:pPr/>
        </w:pPrChange>
      </w:pPr>
      <w:ins w:id="1351" w:author="Aidan Parkinson" w:date="2019-04-26T10:18:00Z">
        <w:r>
          <w:br w:type="page"/>
        </w:r>
      </w:ins>
    </w:p>
    <w:tbl>
      <w:tblPr>
        <w:tblStyle w:val="TableGrid"/>
        <w:tblW w:w="0" w:type="auto"/>
        <w:tblLook w:val="04A0" w:firstRow="1" w:lastRow="0" w:firstColumn="1" w:lastColumn="0" w:noHBand="0" w:noVBand="1"/>
      </w:tblPr>
      <w:tblGrid>
        <w:gridCol w:w="2635"/>
        <w:gridCol w:w="12039"/>
      </w:tblGrid>
      <w:tr w:rsidR="00AF6D92" w:rsidRPr="0052256F" w14:paraId="1231D9C6" w14:textId="77777777" w:rsidTr="00506E25">
        <w:tc>
          <w:tcPr>
            <w:tcW w:w="2635" w:type="dxa"/>
            <w:shd w:val="clear" w:color="auto" w:fill="92CDDC" w:themeFill="accent5" w:themeFillTint="99"/>
          </w:tcPr>
          <w:p w14:paraId="04E7F65E" w14:textId="77777777" w:rsidR="00AF6D92" w:rsidRPr="0052256F" w:rsidRDefault="381376FB" w:rsidP="381376FB">
            <w:pPr>
              <w:spacing w:line="276" w:lineRule="auto"/>
              <w:rPr>
                <w:b/>
                <w:bCs/>
              </w:rPr>
            </w:pPr>
            <w:r w:rsidRPr="0052256F">
              <w:rPr>
                <w:b/>
                <w:bCs/>
              </w:rPr>
              <w:lastRenderedPageBreak/>
              <w:t>Session Name</w:t>
            </w:r>
          </w:p>
        </w:tc>
        <w:tc>
          <w:tcPr>
            <w:tcW w:w="12039" w:type="dxa"/>
          </w:tcPr>
          <w:p w14:paraId="51E325E6" w14:textId="608B426E" w:rsidR="00AF6D92" w:rsidRPr="007A4A8A" w:rsidRDefault="00550440" w:rsidP="007A4A8A">
            <w:pPr>
              <w:rPr>
                <w:b/>
              </w:rPr>
            </w:pPr>
            <w:r>
              <w:rPr>
                <w:b/>
              </w:rPr>
              <w:t xml:space="preserve">Interfaces </w:t>
            </w:r>
          </w:p>
        </w:tc>
      </w:tr>
      <w:tr w:rsidR="00AF6D92" w:rsidRPr="0052256F" w14:paraId="0B45AED7" w14:textId="77777777" w:rsidTr="00506E25">
        <w:tc>
          <w:tcPr>
            <w:tcW w:w="2635" w:type="dxa"/>
            <w:shd w:val="clear" w:color="auto" w:fill="92CDDC" w:themeFill="accent5" w:themeFillTint="99"/>
          </w:tcPr>
          <w:p w14:paraId="1D7C4604" w14:textId="77777777" w:rsidR="00AF6D92" w:rsidRPr="0052256F" w:rsidRDefault="381376FB" w:rsidP="381376FB">
            <w:pPr>
              <w:spacing w:line="276" w:lineRule="auto"/>
              <w:rPr>
                <w:b/>
                <w:bCs/>
              </w:rPr>
            </w:pPr>
            <w:r w:rsidRPr="0052256F">
              <w:rPr>
                <w:b/>
                <w:bCs/>
              </w:rPr>
              <w:t>Time</w:t>
            </w:r>
          </w:p>
        </w:tc>
        <w:tc>
          <w:tcPr>
            <w:tcW w:w="12039" w:type="dxa"/>
          </w:tcPr>
          <w:p w14:paraId="4396CD10" w14:textId="4879DC3C" w:rsidR="00AF6D92" w:rsidRPr="0052256F" w:rsidRDefault="005378BA" w:rsidP="381376FB">
            <w:ins w:id="1352" w:author="Aidan Parkinson" w:date="2018-11-29T16:32:00Z">
              <w:r>
                <w:t>1</w:t>
              </w:r>
            </w:ins>
            <w:ins w:id="1353" w:author="Aidan Parkinson" w:date="2018-11-29T16:38:00Z">
              <w:r>
                <w:t>4</w:t>
              </w:r>
            </w:ins>
            <w:ins w:id="1354" w:author="Aidan Parkinson" w:date="2018-11-29T16:32:00Z">
              <w:r>
                <w:t>:</w:t>
              </w:r>
            </w:ins>
            <w:ins w:id="1355" w:author="Aidan Parkinson [2]" w:date="2019-01-30T16:02:00Z">
              <w:r w:rsidR="00BA507C">
                <w:t>30</w:t>
              </w:r>
            </w:ins>
            <w:ins w:id="1356" w:author="Aidan Parkinson" w:date="2018-11-29T16:38:00Z">
              <w:del w:id="1357" w:author="Aidan Parkinson [2]" w:date="2019-01-30T16:02:00Z">
                <w:r w:rsidDel="00BA507C">
                  <w:delText>20</w:delText>
                </w:r>
              </w:del>
            </w:ins>
          </w:p>
        </w:tc>
      </w:tr>
      <w:tr w:rsidR="00AF6D92" w:rsidRPr="0052256F" w14:paraId="5C64444C" w14:textId="77777777" w:rsidTr="00506E25">
        <w:tc>
          <w:tcPr>
            <w:tcW w:w="2635" w:type="dxa"/>
            <w:shd w:val="clear" w:color="auto" w:fill="92CDDC" w:themeFill="accent5" w:themeFillTint="99"/>
          </w:tcPr>
          <w:p w14:paraId="0B512149" w14:textId="77777777" w:rsidR="00AF6D92" w:rsidRPr="0052256F" w:rsidRDefault="381376FB" w:rsidP="381376FB">
            <w:pPr>
              <w:rPr>
                <w:b/>
                <w:bCs/>
              </w:rPr>
            </w:pPr>
            <w:r w:rsidRPr="0052256F">
              <w:rPr>
                <w:b/>
                <w:bCs/>
              </w:rPr>
              <w:t>Trainer</w:t>
            </w:r>
          </w:p>
        </w:tc>
        <w:tc>
          <w:tcPr>
            <w:tcW w:w="12039" w:type="dxa"/>
          </w:tcPr>
          <w:p w14:paraId="4276A351" w14:textId="56760F00" w:rsidR="00AF6D92" w:rsidRPr="0052256F" w:rsidRDefault="00506E25" w:rsidP="381376FB">
            <w:r>
              <w:t>Internal Facilitator</w:t>
            </w:r>
          </w:p>
        </w:tc>
      </w:tr>
      <w:tr w:rsidR="00AF6D92" w:rsidRPr="0052256F" w14:paraId="56C2E3E2" w14:textId="77777777" w:rsidTr="00506E25">
        <w:tc>
          <w:tcPr>
            <w:tcW w:w="2635" w:type="dxa"/>
            <w:shd w:val="clear" w:color="auto" w:fill="92CDDC" w:themeFill="accent5" w:themeFillTint="99"/>
          </w:tcPr>
          <w:p w14:paraId="0D9D0AB4" w14:textId="77777777" w:rsidR="00AF6D92" w:rsidRPr="0052256F" w:rsidRDefault="381376FB" w:rsidP="381376FB">
            <w:pPr>
              <w:rPr>
                <w:b/>
                <w:bCs/>
              </w:rPr>
            </w:pPr>
            <w:r w:rsidRPr="0052256F">
              <w:rPr>
                <w:b/>
                <w:bCs/>
              </w:rPr>
              <w:t>Learning Outcomes</w:t>
            </w:r>
          </w:p>
        </w:tc>
        <w:tc>
          <w:tcPr>
            <w:tcW w:w="12039" w:type="dxa"/>
          </w:tcPr>
          <w:p w14:paraId="639439C5" w14:textId="4BEA5516" w:rsidR="005378BA" w:rsidRDefault="005378BA" w:rsidP="005378BA">
            <w:pPr>
              <w:pStyle w:val="ListParagraph"/>
              <w:numPr>
                <w:ilvl w:val="0"/>
                <w:numId w:val="1"/>
              </w:numPr>
              <w:rPr>
                <w:ins w:id="1358" w:author="Aidan Parkinson" w:date="2018-11-29T16:42:00Z"/>
                <w:rFonts w:cstheme="minorHAnsi"/>
                <w:noProof/>
              </w:rPr>
            </w:pPr>
            <w:ins w:id="1359" w:author="Aidan Parkinson" w:date="2018-11-29T16:42:00Z">
              <w:del w:id="1360" w:author="Aidan Parkinson [2]" w:date="2019-01-30T16:11:00Z">
                <w:r w:rsidDel="00AA0E57">
                  <w:rPr>
                    <w:rFonts w:cstheme="minorHAnsi"/>
                    <w:noProof/>
                  </w:rPr>
                  <w:delText>Understand</w:delText>
                </w:r>
              </w:del>
            </w:ins>
            <w:ins w:id="1361" w:author="Aidan Parkinson [2]" w:date="2019-01-30T16:11:00Z">
              <w:r w:rsidR="00AA0E57">
                <w:rPr>
                  <w:rFonts w:cstheme="minorHAnsi"/>
                  <w:noProof/>
                </w:rPr>
                <w:t>Explain</w:t>
              </w:r>
            </w:ins>
            <w:ins w:id="1362" w:author="Aidan Parkinson" w:date="2018-11-29T16:42:00Z">
              <w:r>
                <w:rPr>
                  <w:rFonts w:cstheme="minorHAnsi"/>
                  <w:noProof/>
                </w:rPr>
                <w:t xml:space="preserve"> common types of API’s and </w:t>
              </w:r>
              <w:r w:rsidR="00DA363A">
                <w:rPr>
                  <w:rFonts w:cstheme="minorHAnsi"/>
                  <w:noProof/>
                </w:rPr>
                <w:t>how they could be used.</w:t>
              </w:r>
            </w:ins>
          </w:p>
          <w:p w14:paraId="66EFF3DD" w14:textId="49EEE976" w:rsidR="005378BA" w:rsidRDefault="005378BA" w:rsidP="005378BA">
            <w:pPr>
              <w:pStyle w:val="ListParagraph"/>
              <w:numPr>
                <w:ilvl w:val="0"/>
                <w:numId w:val="1"/>
              </w:numPr>
              <w:rPr>
                <w:ins w:id="1363" w:author="Aidan Parkinson" w:date="2018-11-29T16:41:00Z"/>
                <w:rFonts w:cstheme="minorHAnsi"/>
                <w:noProof/>
              </w:rPr>
            </w:pPr>
            <w:ins w:id="1364" w:author="Aidan Parkinson" w:date="2018-11-29T16:41:00Z">
              <w:r>
                <w:rPr>
                  <w:rFonts w:cstheme="minorHAnsi"/>
                  <w:noProof/>
                </w:rPr>
                <w:t>Make requests to a REST API</w:t>
              </w:r>
            </w:ins>
            <w:ins w:id="1365" w:author="Aidan Parkinson" w:date="2018-11-29T16:42:00Z">
              <w:r w:rsidR="00DA363A">
                <w:rPr>
                  <w:rFonts w:cstheme="minorHAnsi"/>
                  <w:noProof/>
                </w:rPr>
                <w:t>.</w:t>
              </w:r>
            </w:ins>
          </w:p>
          <w:p w14:paraId="1E6B565B" w14:textId="77777777" w:rsidR="005378BA" w:rsidRDefault="005378BA" w:rsidP="005378BA">
            <w:pPr>
              <w:pStyle w:val="ListParagraph"/>
              <w:numPr>
                <w:ilvl w:val="0"/>
                <w:numId w:val="1"/>
              </w:numPr>
              <w:rPr>
                <w:ins w:id="1366" w:author="Aidan Parkinson" w:date="2018-11-29T16:41:00Z"/>
                <w:rFonts w:cstheme="minorHAnsi"/>
                <w:noProof/>
              </w:rPr>
            </w:pPr>
            <w:ins w:id="1367" w:author="Aidan Parkinson" w:date="2018-11-29T16:41:00Z">
              <w:r>
                <w:rPr>
                  <w:rFonts w:cstheme="minorHAnsi"/>
                  <w:noProof/>
                </w:rPr>
                <w:t xml:space="preserve">Read JSON and work with the Response Payload. </w:t>
              </w:r>
            </w:ins>
          </w:p>
          <w:p w14:paraId="4C363603" w14:textId="1A58BC8D" w:rsidR="00E235CD" w:rsidRPr="005378BA" w:rsidRDefault="005378BA">
            <w:pPr>
              <w:pStyle w:val="ListParagraph"/>
              <w:numPr>
                <w:ilvl w:val="0"/>
                <w:numId w:val="1"/>
              </w:numPr>
              <w:rPr>
                <w:rFonts w:cstheme="minorHAnsi"/>
                <w:noProof/>
                <w:rPrChange w:id="1368" w:author="Aidan Parkinson" w:date="2018-11-29T16:41:00Z">
                  <w:rPr/>
                </w:rPrChange>
              </w:rPr>
              <w:pPrChange w:id="1369" w:author="Aidan Parkinson" w:date="2018-11-29T16:41:00Z">
                <w:pPr>
                  <w:pStyle w:val="ListParagraph"/>
                  <w:numPr>
                    <w:numId w:val="3"/>
                  </w:numPr>
                  <w:ind w:hanging="360"/>
                </w:pPr>
              </w:pPrChange>
            </w:pPr>
            <w:ins w:id="1370" w:author="Aidan Parkinson" w:date="2018-11-29T16:41:00Z">
              <w:r>
                <w:rPr>
                  <w:rFonts w:cstheme="minorHAnsi"/>
                  <w:noProof/>
                </w:rPr>
                <w:t>Create and deploy a simple web-application.</w:t>
              </w:r>
            </w:ins>
          </w:p>
        </w:tc>
      </w:tr>
    </w:tbl>
    <w:p w14:paraId="0DAD4A4B" w14:textId="77777777" w:rsidR="009B33E0" w:rsidRPr="0052256F" w:rsidRDefault="009B33E0"/>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371" w:author="Aidan Parkinson" w:date="2019-05-23T15:46:00Z">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521"/>
        <w:gridCol w:w="1108"/>
        <w:gridCol w:w="3887"/>
        <w:gridCol w:w="5102"/>
        <w:gridCol w:w="3118"/>
        <w:tblGridChange w:id="1372">
          <w:tblGrid>
            <w:gridCol w:w="1521"/>
            <w:gridCol w:w="1108"/>
            <w:gridCol w:w="3887"/>
            <w:gridCol w:w="5105"/>
            <w:gridCol w:w="3115"/>
          </w:tblGrid>
        </w:tblGridChange>
      </w:tblGrid>
      <w:tr w:rsidR="008A4F7D" w:rsidRPr="0052256F" w14:paraId="23AB6629" w14:textId="77777777" w:rsidTr="008A4F7D">
        <w:trPr>
          <w:cantSplit/>
          <w:trHeight w:val="322"/>
          <w:trPrChange w:id="1373" w:author="Aidan Parkinson" w:date="2019-05-23T15:46:00Z">
            <w:trPr>
              <w:cantSplit/>
              <w:trHeight w:val="322"/>
            </w:trPr>
          </w:trPrChange>
        </w:trPr>
        <w:tc>
          <w:tcPr>
            <w:tcW w:w="516"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Change w:id="1374" w:author="Aidan Parkinson" w:date="2019-05-23T15:46:00Z">
              <w:tcPr>
                <w:tcW w:w="516"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tcPrChange>
          </w:tcPr>
          <w:p w14:paraId="4C07D605" w14:textId="77777777" w:rsidR="009B33E0" w:rsidRPr="0052256F" w:rsidRDefault="381376FB" w:rsidP="381376FB">
            <w:pPr>
              <w:jc w:val="center"/>
              <w:rPr>
                <w:b/>
                <w:bCs/>
              </w:rPr>
            </w:pPr>
            <w:r w:rsidRPr="0052256F">
              <w:rPr>
                <w:b/>
                <w:bCs/>
              </w:rPr>
              <w:t>Time</w:t>
            </w:r>
          </w:p>
        </w:tc>
        <w:tc>
          <w:tcPr>
            <w:tcW w:w="376"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375" w:author="Aidan Parkinson" w:date="2019-05-23T15:46:00Z">
              <w:tcPr>
                <w:tcW w:w="376"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63AA4F30" w14:textId="77777777" w:rsidR="009B33E0" w:rsidRPr="0052256F" w:rsidRDefault="381376FB" w:rsidP="381376FB">
            <w:pPr>
              <w:pStyle w:val="NoSpacing"/>
              <w:jc w:val="center"/>
              <w:rPr>
                <w:b/>
                <w:bCs/>
              </w:rPr>
            </w:pPr>
            <w:r w:rsidRPr="0052256F">
              <w:rPr>
                <w:b/>
                <w:bCs/>
              </w:rPr>
              <w:t>Duration</w:t>
            </w:r>
          </w:p>
        </w:tc>
        <w:tc>
          <w:tcPr>
            <w:tcW w:w="1319"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376" w:author="Aidan Parkinson" w:date="2019-05-23T15:46:00Z">
              <w:tcPr>
                <w:tcW w:w="1319"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17ACC852" w14:textId="77777777" w:rsidR="009B33E0" w:rsidRPr="0052256F" w:rsidRDefault="381376FB" w:rsidP="381376FB">
            <w:pPr>
              <w:pStyle w:val="NoSpacing"/>
              <w:ind w:left="720" w:hanging="360"/>
              <w:jc w:val="center"/>
              <w:rPr>
                <w:b/>
                <w:bCs/>
              </w:rPr>
            </w:pPr>
            <w:r w:rsidRPr="0052256F">
              <w:rPr>
                <w:b/>
                <w:bCs/>
              </w:rPr>
              <w:t>Topic</w:t>
            </w:r>
          </w:p>
        </w:tc>
        <w:tc>
          <w:tcPr>
            <w:tcW w:w="1731"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377" w:author="Aidan Parkinson" w:date="2019-05-23T15:46:00Z">
              <w:tcPr>
                <w:tcW w:w="1732"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5A8DAA22" w14:textId="77777777" w:rsidR="009B33E0" w:rsidRPr="0052256F" w:rsidRDefault="381376FB" w:rsidP="381376FB">
            <w:pPr>
              <w:pStyle w:val="NoSpacing"/>
              <w:jc w:val="center"/>
              <w:rPr>
                <w:b/>
                <w:bCs/>
              </w:rPr>
            </w:pPr>
            <w:r w:rsidRPr="0052256F">
              <w:rPr>
                <w:b/>
                <w:bCs/>
              </w:rPr>
              <w:t>Delivery Method</w:t>
            </w:r>
          </w:p>
        </w:tc>
        <w:tc>
          <w:tcPr>
            <w:tcW w:w="1058"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378" w:author="Aidan Parkinson" w:date="2019-05-23T15:46:00Z">
              <w:tcPr>
                <w:tcW w:w="1058"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07C4CAF9" w14:textId="77777777" w:rsidR="009B33E0" w:rsidRPr="0052256F" w:rsidRDefault="381376FB" w:rsidP="381376FB">
            <w:pPr>
              <w:pStyle w:val="NoSpacing"/>
              <w:jc w:val="center"/>
              <w:rPr>
                <w:b/>
                <w:bCs/>
              </w:rPr>
            </w:pPr>
            <w:r w:rsidRPr="0052256F">
              <w:rPr>
                <w:b/>
                <w:bCs/>
              </w:rPr>
              <w:t>Materials</w:t>
            </w:r>
          </w:p>
        </w:tc>
      </w:tr>
      <w:tr w:rsidR="008A4F7D" w:rsidRPr="0052256F" w14:paraId="43BF40CE" w14:textId="77777777" w:rsidTr="008A4F7D">
        <w:trPr>
          <w:cantSplit/>
          <w:trHeight w:val="431"/>
          <w:trPrChange w:id="1379" w:author="Aidan Parkinson" w:date="2019-05-23T15:46:00Z">
            <w:trPr>
              <w:cantSplit/>
              <w:trHeight w:val="431"/>
            </w:trPr>
          </w:trPrChange>
        </w:trPr>
        <w:tc>
          <w:tcPr>
            <w:tcW w:w="516" w:type="pct"/>
            <w:tcPrChange w:id="1380" w:author="Aidan Parkinson" w:date="2019-05-23T15:46:00Z">
              <w:tcPr>
                <w:tcW w:w="516" w:type="pct"/>
              </w:tcPr>
            </w:tcPrChange>
          </w:tcPr>
          <w:p w14:paraId="017AF31D" w14:textId="2A7B5DAA" w:rsidR="00A4226C" w:rsidRPr="0052256F" w:rsidRDefault="00DA363A" w:rsidP="381376FB">
            <w:pPr>
              <w:jc w:val="center"/>
            </w:pPr>
            <w:ins w:id="1381" w:author="Aidan Parkinson" w:date="2018-11-29T16:44:00Z">
              <w:r>
                <w:lastRenderedPageBreak/>
                <w:t>14:</w:t>
              </w:r>
              <w:del w:id="1382" w:author="Aidan Parkinson [2]" w:date="2019-01-30T15:59:00Z">
                <w:r w:rsidDel="00BA507C">
                  <w:delText>20</w:delText>
                </w:r>
              </w:del>
            </w:ins>
            <w:ins w:id="1383" w:author="Aidan Parkinson [2]" w:date="2019-01-30T15:59:00Z">
              <w:r w:rsidR="00BA507C">
                <w:t>30</w:t>
              </w:r>
            </w:ins>
          </w:p>
        </w:tc>
        <w:tc>
          <w:tcPr>
            <w:tcW w:w="376" w:type="pct"/>
            <w:tcPrChange w:id="1384" w:author="Aidan Parkinson" w:date="2019-05-23T15:46:00Z">
              <w:tcPr>
                <w:tcW w:w="376" w:type="pct"/>
              </w:tcPr>
            </w:tcPrChange>
          </w:tcPr>
          <w:p w14:paraId="64CD4632" w14:textId="1597B3D3" w:rsidR="00A4226C" w:rsidRPr="0052256F" w:rsidRDefault="005378BA" w:rsidP="381376FB">
            <w:pPr>
              <w:pStyle w:val="NoSpacing"/>
              <w:spacing w:line="276" w:lineRule="auto"/>
              <w:jc w:val="center"/>
            </w:pPr>
            <w:ins w:id="1385" w:author="Aidan Parkinson" w:date="2018-11-29T16:38:00Z">
              <w:r>
                <w:t>20</w:t>
              </w:r>
            </w:ins>
            <w:ins w:id="1386" w:author="Aidan Parkinson" w:date="2018-11-29T16:31:00Z">
              <w:r w:rsidR="001E3C6C">
                <w:t>mins</w:t>
              </w:r>
            </w:ins>
          </w:p>
        </w:tc>
        <w:tc>
          <w:tcPr>
            <w:tcW w:w="1319" w:type="pct"/>
            <w:tcPrChange w:id="1387" w:author="Aidan Parkinson" w:date="2019-05-23T15:46:00Z">
              <w:tcPr>
                <w:tcW w:w="1319" w:type="pct"/>
              </w:tcPr>
            </w:tcPrChange>
          </w:tcPr>
          <w:p w14:paraId="320AE1E1" w14:textId="3DD7A97C" w:rsidR="00A4226C" w:rsidRPr="0052256F" w:rsidRDefault="001E3C6C" w:rsidP="381376FB">
            <w:pPr>
              <w:pStyle w:val="NoSpacing"/>
              <w:spacing w:line="276" w:lineRule="auto"/>
              <w:jc w:val="center"/>
            </w:pPr>
            <w:ins w:id="1388" w:author="Aidan Parkinson" w:date="2018-11-29T16:27:00Z">
              <w:r>
                <w:t>An introduction to Application Programmatic Interfaces (API’s)</w:t>
              </w:r>
            </w:ins>
          </w:p>
        </w:tc>
        <w:tc>
          <w:tcPr>
            <w:tcW w:w="1731" w:type="pct"/>
            <w:tcPrChange w:id="1389" w:author="Aidan Parkinson" w:date="2019-05-23T15:46:00Z">
              <w:tcPr>
                <w:tcW w:w="1732" w:type="pct"/>
              </w:tcPr>
            </w:tcPrChange>
          </w:tcPr>
          <w:p w14:paraId="161B8A90" w14:textId="77777777" w:rsidR="006D1401" w:rsidRDefault="006D1401" w:rsidP="006D1401">
            <w:pPr>
              <w:pStyle w:val="NoSpacing"/>
              <w:spacing w:line="276" w:lineRule="auto"/>
              <w:rPr>
                <w:ins w:id="1390" w:author="Aidan Parkinson" w:date="2019-04-26T10:19:00Z"/>
                <w:rFonts w:cstheme="minorHAnsi"/>
              </w:rPr>
            </w:pPr>
            <w:ins w:id="1391" w:author="Aidan Parkinson" w:date="2019-04-26T10:19:00Z">
              <w:r>
                <w:rPr>
                  <w:rFonts w:cstheme="minorHAnsi"/>
                </w:rPr>
                <w:t xml:space="preserve">EXPLAIN that the purpose of this session is to: </w:t>
              </w:r>
            </w:ins>
          </w:p>
          <w:p w14:paraId="399F7900" w14:textId="305C4243" w:rsidR="006D1401" w:rsidRDefault="006D1401" w:rsidP="006D1401">
            <w:pPr>
              <w:pStyle w:val="NoSpacing"/>
              <w:numPr>
                <w:ilvl w:val="0"/>
                <w:numId w:val="21"/>
              </w:numPr>
              <w:spacing w:line="276" w:lineRule="auto"/>
              <w:rPr>
                <w:ins w:id="1392" w:author="Aidan Parkinson" w:date="2019-04-26T10:19:00Z"/>
                <w:rFonts w:cstheme="minorHAnsi"/>
              </w:rPr>
            </w:pPr>
            <w:ins w:id="1393" w:author="Aidan Parkinson" w:date="2019-04-26T10:19:00Z">
              <w:r>
                <w:rPr>
                  <w:rFonts w:cstheme="minorHAnsi"/>
                </w:rPr>
                <w:t>Introduce “Interfaces” on the Process Map</w:t>
              </w:r>
            </w:ins>
          </w:p>
          <w:p w14:paraId="35F1C1CD" w14:textId="2A6F6276" w:rsidR="006D1401" w:rsidRDefault="006D1401" w:rsidP="006D1401">
            <w:pPr>
              <w:pStyle w:val="NoSpacing"/>
              <w:numPr>
                <w:ilvl w:val="1"/>
                <w:numId w:val="21"/>
              </w:numPr>
              <w:spacing w:line="276" w:lineRule="auto"/>
              <w:rPr>
                <w:ins w:id="1394" w:author="Aidan Parkinson" w:date="2019-04-26T10:19:00Z"/>
                <w:rFonts w:cstheme="minorHAnsi"/>
              </w:rPr>
            </w:pPr>
            <w:ins w:id="1395" w:author="Aidan Parkinson" w:date="2019-04-26T10:19:00Z">
              <w:r>
                <w:rPr>
                  <w:rFonts w:cstheme="minorHAnsi"/>
                </w:rPr>
                <w:t>Application programmatic interfaces</w:t>
              </w:r>
            </w:ins>
          </w:p>
          <w:p w14:paraId="0E210B1B" w14:textId="65178C62" w:rsidR="006D1401" w:rsidRDefault="006D1401" w:rsidP="006D1401">
            <w:pPr>
              <w:pStyle w:val="NoSpacing"/>
              <w:numPr>
                <w:ilvl w:val="1"/>
                <w:numId w:val="21"/>
              </w:numPr>
              <w:spacing w:line="276" w:lineRule="auto"/>
              <w:rPr>
                <w:ins w:id="1396" w:author="Aidan Parkinson" w:date="2019-04-26T10:20:00Z"/>
                <w:rFonts w:cstheme="minorHAnsi"/>
              </w:rPr>
            </w:pPr>
            <w:ins w:id="1397" w:author="Aidan Parkinson" w:date="2019-04-26T10:19:00Z">
              <w:r>
                <w:rPr>
                  <w:rFonts w:cstheme="minorHAnsi"/>
                </w:rPr>
                <w:t>Making simple API reque</w:t>
              </w:r>
            </w:ins>
            <w:ins w:id="1398" w:author="Aidan Parkinson" w:date="2019-04-26T10:20:00Z">
              <w:r>
                <w:rPr>
                  <w:rFonts w:cstheme="minorHAnsi"/>
                </w:rPr>
                <w:t>sts</w:t>
              </w:r>
            </w:ins>
          </w:p>
          <w:p w14:paraId="53717374" w14:textId="6DDCD807" w:rsidR="006D1401" w:rsidRDefault="006D1401" w:rsidP="006D1401">
            <w:pPr>
              <w:pStyle w:val="NoSpacing"/>
              <w:numPr>
                <w:ilvl w:val="1"/>
                <w:numId w:val="21"/>
              </w:numPr>
              <w:spacing w:line="276" w:lineRule="auto"/>
              <w:rPr>
                <w:ins w:id="1399" w:author="Aidan Parkinson" w:date="2019-04-26T10:20:00Z"/>
                <w:rFonts w:cstheme="minorHAnsi"/>
              </w:rPr>
            </w:pPr>
            <w:ins w:id="1400" w:author="Aidan Parkinson" w:date="2019-04-26T10:20:00Z">
              <w:r>
                <w:rPr>
                  <w:rFonts w:cstheme="minorHAnsi"/>
                </w:rPr>
                <w:t>Working with response payloads and understanding JSON</w:t>
              </w:r>
            </w:ins>
          </w:p>
          <w:p w14:paraId="4C5870E4" w14:textId="1AE20851" w:rsidR="006D1401" w:rsidRDefault="006D1401" w:rsidP="006D1401">
            <w:pPr>
              <w:pStyle w:val="NoSpacing"/>
              <w:numPr>
                <w:ilvl w:val="1"/>
                <w:numId w:val="21"/>
              </w:numPr>
              <w:spacing w:line="276" w:lineRule="auto"/>
              <w:rPr>
                <w:ins w:id="1401" w:author="Aidan Parkinson" w:date="2019-04-26T10:19:00Z"/>
                <w:rFonts w:cstheme="minorHAnsi"/>
              </w:rPr>
            </w:pPr>
            <w:ins w:id="1402" w:author="Aidan Parkinson" w:date="2019-04-26T10:20:00Z">
              <w:r>
                <w:rPr>
                  <w:rFonts w:cstheme="minorHAnsi"/>
                </w:rPr>
                <w:t>Create and deploy a simple web application</w:t>
              </w:r>
            </w:ins>
          </w:p>
          <w:p w14:paraId="48739B59" w14:textId="77777777" w:rsidR="006D1401" w:rsidRDefault="006D1401" w:rsidP="007A4A8A">
            <w:pPr>
              <w:pStyle w:val="NoSpacing"/>
              <w:spacing w:line="276" w:lineRule="auto"/>
              <w:rPr>
                <w:ins w:id="1403" w:author="Aidan Parkinson" w:date="2019-04-26T10:19:00Z"/>
              </w:rPr>
            </w:pPr>
          </w:p>
          <w:p w14:paraId="6ED06D60" w14:textId="73F1D855" w:rsidR="00EA042C" w:rsidRDefault="00EA042C" w:rsidP="007A4A8A">
            <w:pPr>
              <w:pStyle w:val="NoSpacing"/>
              <w:spacing w:line="276" w:lineRule="auto"/>
              <w:rPr>
                <w:ins w:id="1404" w:author="Aidan Parkinson" w:date="2018-11-29T15:41:00Z"/>
              </w:rPr>
            </w:pPr>
            <w:ins w:id="1405" w:author="Aidan Parkinson" w:date="2018-11-29T15:39:00Z">
              <w:r>
                <w:t xml:space="preserve">QUESTION – </w:t>
              </w:r>
            </w:ins>
            <w:ins w:id="1406" w:author="Aidan Parkinson" w:date="2018-11-29T15:40:00Z">
              <w:r>
                <w:t xml:space="preserve">Ask the class: </w:t>
              </w:r>
            </w:ins>
            <w:ins w:id="1407" w:author="Aidan Parkinson" w:date="2019-04-26T10:20:00Z">
              <w:r w:rsidR="002A3E0B">
                <w:t>do applications</w:t>
              </w:r>
            </w:ins>
            <w:ins w:id="1408" w:author="Aidan Parkinson" w:date="2018-11-29T15:39:00Z">
              <w:r>
                <w:t xml:space="preserve"> need </w:t>
              </w:r>
            </w:ins>
            <w:ins w:id="1409" w:author="Aidan Parkinson" w:date="2018-11-29T15:40:00Z">
              <w:r>
                <w:t xml:space="preserve">store and manage all dependent data </w:t>
              </w:r>
            </w:ins>
            <w:ins w:id="1410" w:author="Aidan Parkinson" w:date="2019-04-26T10:21:00Z">
              <w:r w:rsidR="002A3E0B">
                <w:t>themselves</w:t>
              </w:r>
            </w:ins>
            <w:ins w:id="1411" w:author="Aidan Parkinson" w:date="2018-11-29T15:40:00Z">
              <w:r>
                <w:t>? Answer</w:t>
              </w:r>
            </w:ins>
            <w:ins w:id="1412" w:author="Aidan Parkinson" w:date="2018-11-29T15:41:00Z">
              <w:r>
                <w:t xml:space="preserve"> = no, often we make requests to other party’s resources.</w:t>
              </w:r>
            </w:ins>
          </w:p>
          <w:p w14:paraId="0D0262D3" w14:textId="2F95EB74" w:rsidR="00EA042C" w:rsidRDefault="00EA042C" w:rsidP="007A4A8A">
            <w:pPr>
              <w:pStyle w:val="NoSpacing"/>
              <w:spacing w:line="276" w:lineRule="auto"/>
              <w:rPr>
                <w:ins w:id="1413" w:author="Aidan Parkinson" w:date="2018-11-29T15:41:00Z"/>
              </w:rPr>
            </w:pPr>
          </w:p>
          <w:p w14:paraId="2576A0D3" w14:textId="622C1CD4" w:rsidR="00EA042C" w:rsidRDefault="00EA042C" w:rsidP="007A4A8A">
            <w:pPr>
              <w:pStyle w:val="NoSpacing"/>
              <w:spacing w:line="276" w:lineRule="auto"/>
              <w:rPr>
                <w:ins w:id="1414" w:author="Aidan Parkinson" w:date="2018-11-29T15:45:00Z"/>
              </w:rPr>
            </w:pPr>
            <w:ins w:id="1415" w:author="Aidan Parkinson" w:date="2018-11-29T15:41:00Z">
              <w:r>
                <w:t xml:space="preserve">INTRODUCE – Explain </w:t>
              </w:r>
            </w:ins>
            <w:ins w:id="1416" w:author="Aidan Parkinson" w:date="2018-11-29T15:42:00Z">
              <w:r>
                <w:t xml:space="preserve">how there is often no need to develop and manage all the dependent data sources of an application. It </w:t>
              </w:r>
            </w:ins>
            <w:ins w:id="1417" w:author="Aidan Parkinson" w:date="2018-11-29T16:03:00Z">
              <w:r w:rsidR="00ED1163">
                <w:t xml:space="preserve">is </w:t>
              </w:r>
            </w:ins>
            <w:ins w:id="1418" w:author="Aidan Parkinson" w:date="2018-11-29T15:42:00Z">
              <w:r>
                <w:t>common to make requests to other parties</w:t>
              </w:r>
            </w:ins>
            <w:ins w:id="1419" w:author="Aidan Parkinson" w:date="2018-11-29T15:43:00Z">
              <w:r>
                <w:t xml:space="preserve"> to retrieve or send information to enable applications</w:t>
              </w:r>
            </w:ins>
            <w:ins w:id="1420" w:author="Aidan Parkinson" w:date="2018-11-29T15:44:00Z">
              <w:r>
                <w:t xml:space="preserve"> by working with Application Programming Interfaces. Sometimes</w:t>
              </w:r>
            </w:ins>
            <w:ins w:id="1421" w:author="Aidan Parkinson" w:date="2018-11-29T15:45:00Z">
              <w:r>
                <w:t xml:space="preserve"> such requests require authentication.</w:t>
              </w:r>
            </w:ins>
          </w:p>
          <w:p w14:paraId="5AEEE66C" w14:textId="1A0AA191" w:rsidR="00EA042C" w:rsidRDefault="00EA042C" w:rsidP="007A4A8A">
            <w:pPr>
              <w:pStyle w:val="NoSpacing"/>
              <w:spacing w:line="276" w:lineRule="auto"/>
              <w:rPr>
                <w:ins w:id="1422" w:author="Aidan Parkinson" w:date="2018-11-29T15:45:00Z"/>
              </w:rPr>
            </w:pPr>
          </w:p>
          <w:p w14:paraId="24E4F378" w14:textId="1CAF4DE6" w:rsidR="00EA042C" w:rsidRDefault="00EA042C" w:rsidP="007A4A8A">
            <w:pPr>
              <w:pStyle w:val="NoSpacing"/>
              <w:spacing w:line="276" w:lineRule="auto"/>
              <w:rPr>
                <w:ins w:id="1423" w:author="Aidan Parkinson" w:date="2018-11-29T15:46:00Z"/>
              </w:rPr>
            </w:pPr>
            <w:ins w:id="1424" w:author="Aidan Parkinson" w:date="2018-11-29T15:45:00Z">
              <w:r>
                <w:t xml:space="preserve">EXPLAIN – </w:t>
              </w:r>
            </w:ins>
            <w:ins w:id="1425" w:author="Aidan Parkinson" w:date="2018-11-29T16:02:00Z">
              <w:r w:rsidR="00ED1163">
                <w:t>Three types of</w:t>
              </w:r>
            </w:ins>
            <w:ins w:id="1426" w:author="Aidan Parkinson" w:date="2018-11-29T15:45:00Z">
              <w:r>
                <w:t xml:space="preserve"> Application Programming Interfaces</w:t>
              </w:r>
            </w:ins>
            <w:ins w:id="1427" w:author="Aidan Parkinson" w:date="2018-11-29T16:02:00Z">
              <w:r w:rsidR="00ED1163">
                <w:t xml:space="preserve"> using example web services</w:t>
              </w:r>
            </w:ins>
            <w:ins w:id="1428" w:author="Aidan Parkinson [2]" w:date="2019-01-30T12:31:00Z">
              <w:r w:rsidR="00274512">
                <w:t xml:space="preserve"> and key features</w:t>
              </w:r>
            </w:ins>
            <w:ins w:id="1429" w:author="Aidan Parkinson [2]" w:date="2019-01-30T15:26:00Z">
              <w:r w:rsidR="0086450C">
                <w:t xml:space="preserve"> with diagrams</w:t>
              </w:r>
            </w:ins>
            <w:ins w:id="1430" w:author="Aidan Parkinson" w:date="2018-11-29T15:46:00Z">
              <w:r>
                <w:t>:</w:t>
              </w:r>
            </w:ins>
          </w:p>
          <w:p w14:paraId="18999E99" w14:textId="71D4E6F6" w:rsidR="00EA042C" w:rsidRDefault="004223D6" w:rsidP="00EA042C">
            <w:pPr>
              <w:pStyle w:val="NoSpacing"/>
              <w:numPr>
                <w:ilvl w:val="0"/>
                <w:numId w:val="3"/>
              </w:numPr>
              <w:spacing w:line="276" w:lineRule="auto"/>
              <w:rPr>
                <w:ins w:id="1431" w:author="Aidan Parkinson" w:date="2018-11-29T15:48:00Z"/>
              </w:rPr>
            </w:pPr>
            <w:ins w:id="1432" w:author="Aidan Parkinson" w:date="2018-11-30T09:18:00Z">
              <w:r>
                <w:t>BACnet</w:t>
              </w:r>
            </w:ins>
            <w:ins w:id="1433" w:author="Aidan Parkinson" w:date="2018-11-29T16:01:00Z">
              <w:r w:rsidR="00ED1163">
                <w:t xml:space="preserve"> </w:t>
              </w:r>
            </w:ins>
            <w:ins w:id="1434" w:author="Aidan Parkinson" w:date="2018-11-30T10:09:00Z">
              <w:r w:rsidR="00376EF7">
                <w:t xml:space="preserve">Protocol </w:t>
              </w:r>
            </w:ins>
            <w:ins w:id="1435" w:author="Aidan Parkinson" w:date="2018-11-30T09:18:00Z">
              <w:r>
                <w:t xml:space="preserve">(HVAC </w:t>
              </w:r>
            </w:ins>
            <w:ins w:id="1436" w:author="Aidan Parkinson" w:date="2018-11-30T10:05:00Z">
              <w:r w:rsidR="00B56E2A">
                <w:t>Automation):</w:t>
              </w:r>
            </w:ins>
            <w:ins w:id="1437" w:author="Aidan Parkinson" w:date="2018-11-29T16:01:00Z">
              <w:r w:rsidR="00ED1163">
                <w:t xml:space="preserve"> SOAP API</w:t>
              </w:r>
            </w:ins>
          </w:p>
          <w:p w14:paraId="3E299F97" w14:textId="77777777" w:rsidR="001E3C6C" w:rsidRDefault="00EA042C">
            <w:pPr>
              <w:pStyle w:val="NoSpacing"/>
              <w:numPr>
                <w:ilvl w:val="0"/>
                <w:numId w:val="3"/>
              </w:numPr>
              <w:spacing w:line="276" w:lineRule="auto"/>
              <w:rPr>
                <w:ins w:id="1438" w:author="Aidan Parkinson" w:date="2018-11-29T16:27:00Z"/>
              </w:rPr>
              <w:pPrChange w:id="1439" w:author="Aidan Parkinson" w:date="2018-11-29T16:27:00Z">
                <w:pPr>
                  <w:pStyle w:val="NoSpacing"/>
                  <w:spacing w:line="276" w:lineRule="auto"/>
                </w:pPr>
              </w:pPrChange>
            </w:pPr>
            <w:ins w:id="1440" w:author="Aidan Parkinson" w:date="2018-11-29T15:46:00Z">
              <w:r>
                <w:t>Google Maps Geocoding Service</w:t>
              </w:r>
            </w:ins>
            <w:ins w:id="1441" w:author="Aidan Parkinson" w:date="2018-11-29T15:48:00Z">
              <w:r>
                <w:t>: REST API</w:t>
              </w:r>
            </w:ins>
          </w:p>
          <w:p w14:paraId="2714350C" w14:textId="1B0362F3" w:rsidR="007A4A8A" w:rsidDel="001E3C6C" w:rsidRDefault="00EA042C" w:rsidP="001E3C6C">
            <w:pPr>
              <w:pStyle w:val="NoSpacing"/>
              <w:spacing w:line="276" w:lineRule="auto"/>
              <w:rPr>
                <w:del w:id="1442" w:author="Aidan Parkinson" w:date="2018-11-29T16:14:00Z"/>
              </w:rPr>
            </w:pPr>
            <w:ins w:id="1443" w:author="Aidan Parkinson" w:date="2018-11-29T15:48:00Z">
              <w:r>
                <w:t xml:space="preserve">WhatsApp: </w:t>
              </w:r>
              <w:proofErr w:type="spellStart"/>
              <w:r>
                <w:t>Websocket</w:t>
              </w:r>
              <w:proofErr w:type="spellEnd"/>
              <w:r>
                <w:t xml:space="preserve"> API</w:t>
              </w:r>
            </w:ins>
            <w:del w:id="1444" w:author="Aidan Parkinson" w:date="2018-11-29T16:14:00Z">
              <w:r w:rsidR="00506E25" w:rsidDel="002C737F">
                <w:delText>Somebody has created a service which shows the weather, if you want to create a weather website, you can pull from this service to create the website.</w:delText>
              </w:r>
            </w:del>
          </w:p>
          <w:p w14:paraId="6BF7D798" w14:textId="77777777" w:rsidR="001E3C6C" w:rsidRDefault="001E3C6C">
            <w:pPr>
              <w:pStyle w:val="NoSpacing"/>
              <w:numPr>
                <w:ilvl w:val="0"/>
                <w:numId w:val="3"/>
              </w:numPr>
              <w:spacing w:line="276" w:lineRule="auto"/>
              <w:rPr>
                <w:ins w:id="1445" w:author="Aidan Parkinson" w:date="2018-11-29T16:27:00Z"/>
              </w:rPr>
              <w:pPrChange w:id="1446" w:author="Aidan Parkinson" w:date="2018-11-29T16:27:00Z">
                <w:pPr>
                  <w:pStyle w:val="NoSpacing"/>
                  <w:spacing w:line="276" w:lineRule="auto"/>
                </w:pPr>
              </w:pPrChange>
            </w:pPr>
          </w:p>
          <w:p w14:paraId="57C9BE3B" w14:textId="2C65EF02" w:rsidR="00506E25" w:rsidDel="002C737F" w:rsidRDefault="00506E25" w:rsidP="007A4A8A">
            <w:pPr>
              <w:pStyle w:val="NoSpacing"/>
              <w:spacing w:line="276" w:lineRule="auto"/>
              <w:rPr>
                <w:del w:id="1447" w:author="Aidan Parkinson" w:date="2018-11-29T16:14:00Z"/>
              </w:rPr>
            </w:pPr>
          </w:p>
          <w:p w14:paraId="6492BF47" w14:textId="0E96A1A1" w:rsidR="00506E25" w:rsidDel="001E3C6C" w:rsidRDefault="00506E25" w:rsidP="007A4A8A">
            <w:pPr>
              <w:pStyle w:val="NoSpacing"/>
              <w:spacing w:line="276" w:lineRule="auto"/>
              <w:rPr>
                <w:del w:id="1448" w:author="Aidan Parkinson" w:date="2018-11-29T16:26:00Z"/>
              </w:rPr>
            </w:pPr>
            <w:del w:id="1449" w:author="Aidan Parkinson" w:date="2018-11-29T16:14:00Z">
              <w:r w:rsidDel="002C737F">
                <w:delText>Using other people</w:delText>
              </w:r>
              <w:r w:rsidR="00AF3112" w:rsidDel="002C737F">
                <w:delText>’</w:delText>
              </w:r>
              <w:r w:rsidDel="002C737F">
                <w:delText>s services to develop something of their own.</w:delText>
              </w:r>
              <w:r w:rsidR="00550440" w:rsidDel="002C737F">
                <w:delText xml:space="preserve"> Introduce SOAP, more detail on REST and Web-sockets </w:delText>
              </w:r>
            </w:del>
          </w:p>
          <w:p w14:paraId="14416C34" w14:textId="07A348F5" w:rsidR="00506E25" w:rsidRPr="007A4A8A" w:rsidRDefault="00506E25">
            <w:pPr>
              <w:pStyle w:val="NoSpacing"/>
              <w:spacing w:line="276" w:lineRule="auto"/>
            </w:pPr>
          </w:p>
        </w:tc>
        <w:tc>
          <w:tcPr>
            <w:tcW w:w="1058" w:type="pct"/>
            <w:tcPrChange w:id="1450" w:author="Aidan Parkinson" w:date="2019-05-23T15:46:00Z">
              <w:tcPr>
                <w:tcW w:w="1058" w:type="pct"/>
              </w:tcPr>
            </w:tcPrChange>
          </w:tcPr>
          <w:p w14:paraId="2CE0B652" w14:textId="4E2F4540" w:rsidR="00A4226C" w:rsidRPr="0052256F" w:rsidRDefault="00A4226C" w:rsidP="381376FB">
            <w:pPr>
              <w:pStyle w:val="NoSpacing"/>
              <w:spacing w:line="276" w:lineRule="auto"/>
            </w:pPr>
          </w:p>
        </w:tc>
      </w:tr>
      <w:tr w:rsidR="008A4F7D" w:rsidRPr="0052256F" w14:paraId="418C0AC4" w14:textId="77777777" w:rsidTr="008A4F7D">
        <w:trPr>
          <w:cantSplit/>
          <w:trHeight w:val="431"/>
          <w:trPrChange w:id="1451" w:author="Aidan Parkinson" w:date="2019-05-23T15:46:00Z">
            <w:trPr>
              <w:cantSplit/>
              <w:trHeight w:val="431"/>
            </w:trPr>
          </w:trPrChange>
        </w:trPr>
        <w:tc>
          <w:tcPr>
            <w:tcW w:w="516" w:type="pct"/>
            <w:tcPrChange w:id="1452" w:author="Aidan Parkinson" w:date="2019-05-23T15:46:00Z">
              <w:tcPr>
                <w:tcW w:w="516" w:type="pct"/>
              </w:tcPr>
            </w:tcPrChange>
          </w:tcPr>
          <w:p w14:paraId="0CB2BBD7" w14:textId="3BE5F935" w:rsidR="381376FB" w:rsidRPr="0052256F" w:rsidRDefault="00DA363A" w:rsidP="00E34487">
            <w:pPr>
              <w:jc w:val="center"/>
            </w:pPr>
            <w:ins w:id="1453" w:author="Aidan Parkinson" w:date="2018-11-29T16:44:00Z">
              <w:r>
                <w:lastRenderedPageBreak/>
                <w:t>1</w:t>
              </w:r>
              <w:del w:id="1454" w:author="Aidan Parkinson [2]" w:date="2019-01-30T15:59:00Z">
                <w:r w:rsidDel="00BA507C">
                  <w:delText>4</w:delText>
                </w:r>
              </w:del>
            </w:ins>
            <w:ins w:id="1455" w:author="Aidan Parkinson" w:date="2019-05-23T15:56:00Z">
              <w:r w:rsidR="006B7CAE">
                <w:t>4</w:t>
              </w:r>
            </w:ins>
            <w:ins w:id="1456" w:author="Aidan Parkinson [2]" w:date="2019-01-30T15:59:00Z">
              <w:del w:id="1457" w:author="Aidan Parkinson" w:date="2019-05-23T15:56:00Z">
                <w:r w:rsidR="00BA507C" w:rsidDel="006B7CAE">
                  <w:delText>5</w:delText>
                </w:r>
              </w:del>
            </w:ins>
            <w:ins w:id="1458" w:author="Aidan Parkinson" w:date="2018-11-29T16:44:00Z">
              <w:r>
                <w:t>:</w:t>
              </w:r>
              <w:del w:id="1459" w:author="Aidan Parkinson [2]" w:date="2019-01-30T16:00:00Z">
                <w:r w:rsidDel="00BA507C">
                  <w:delText>4</w:delText>
                </w:r>
              </w:del>
            </w:ins>
            <w:ins w:id="1460" w:author="Aidan Parkinson" w:date="2019-05-23T15:56:00Z">
              <w:r w:rsidR="006B7CAE">
                <w:t>5</w:t>
              </w:r>
            </w:ins>
            <w:ins w:id="1461" w:author="Aidan Parkinson [2]" w:date="2019-01-30T16:00:00Z">
              <w:del w:id="1462" w:author="Aidan Parkinson" w:date="2019-05-23T15:56:00Z">
                <w:r w:rsidR="00BA507C" w:rsidDel="006B7CAE">
                  <w:delText>3</w:delText>
                </w:r>
              </w:del>
            </w:ins>
            <w:ins w:id="1463" w:author="Aidan Parkinson" w:date="2018-11-29T16:44:00Z">
              <w:r>
                <w:t>0</w:t>
              </w:r>
            </w:ins>
          </w:p>
        </w:tc>
        <w:tc>
          <w:tcPr>
            <w:tcW w:w="376" w:type="pct"/>
            <w:tcPrChange w:id="1464" w:author="Aidan Parkinson" w:date="2019-05-23T15:46:00Z">
              <w:tcPr>
                <w:tcW w:w="376" w:type="pct"/>
              </w:tcPr>
            </w:tcPrChange>
          </w:tcPr>
          <w:p w14:paraId="35343C1C" w14:textId="3EF03640" w:rsidR="381376FB" w:rsidRPr="0052256F" w:rsidRDefault="005378BA" w:rsidP="381376FB">
            <w:pPr>
              <w:pStyle w:val="NoSpacing"/>
            </w:pPr>
            <w:ins w:id="1465" w:author="Aidan Parkinson" w:date="2018-11-29T16:38:00Z">
              <w:r>
                <w:t>20</w:t>
              </w:r>
            </w:ins>
            <w:ins w:id="1466" w:author="Aidan Parkinson" w:date="2018-11-29T16:31:00Z">
              <w:r w:rsidR="001E3C6C">
                <w:t xml:space="preserve"> mins</w:t>
              </w:r>
            </w:ins>
          </w:p>
        </w:tc>
        <w:tc>
          <w:tcPr>
            <w:tcW w:w="1319" w:type="pct"/>
            <w:tcPrChange w:id="1467" w:author="Aidan Parkinson" w:date="2019-05-23T15:46:00Z">
              <w:tcPr>
                <w:tcW w:w="1319" w:type="pct"/>
              </w:tcPr>
            </w:tcPrChange>
          </w:tcPr>
          <w:p w14:paraId="6BCE1914" w14:textId="313F5719" w:rsidR="381376FB" w:rsidRPr="0052256F" w:rsidRDefault="001E3C6C" w:rsidP="00E34487">
            <w:pPr>
              <w:pStyle w:val="NoSpacing"/>
              <w:spacing w:line="276" w:lineRule="auto"/>
              <w:jc w:val="center"/>
            </w:pPr>
            <w:ins w:id="1468" w:author="Aidan Parkinson" w:date="2018-11-29T16:28:00Z">
              <w:r>
                <w:t>Making simple API requests</w:t>
              </w:r>
            </w:ins>
          </w:p>
        </w:tc>
        <w:tc>
          <w:tcPr>
            <w:tcW w:w="1731" w:type="pct"/>
            <w:tcPrChange w:id="1469" w:author="Aidan Parkinson" w:date="2019-05-23T15:46:00Z">
              <w:tcPr>
                <w:tcW w:w="1732" w:type="pct"/>
              </w:tcPr>
            </w:tcPrChange>
          </w:tcPr>
          <w:p w14:paraId="2E7E5CED" w14:textId="05E11D2A" w:rsidR="001E3C6C" w:rsidRDefault="001E3C6C" w:rsidP="001E3C6C">
            <w:pPr>
              <w:pStyle w:val="NoSpacing"/>
              <w:spacing w:line="276" w:lineRule="auto"/>
              <w:rPr>
                <w:ins w:id="1470" w:author="Aidan Parkinson" w:date="2018-11-29T16:26:00Z"/>
              </w:rPr>
            </w:pPr>
            <w:ins w:id="1471" w:author="Aidan Parkinson" w:date="2018-11-29T16:26:00Z">
              <w:r>
                <w:t>ACTIVITY – Each member of the class is to make a RESTful GET request to an Arup Elasticsearch domain storing data collected by a wireless environmental sensor located in the classroom</w:t>
              </w:r>
            </w:ins>
            <w:ins w:id="1472" w:author="Aidan Parkinson [2]" w:date="2019-01-30T12:32:00Z">
              <w:r w:rsidR="006C325E">
                <w:t xml:space="preserve"> using the </w:t>
              </w:r>
            </w:ins>
            <w:ins w:id="1473" w:author="Aidan Parkinson [2]" w:date="2019-01-30T12:33:00Z">
              <w:r w:rsidR="006C325E">
                <w:t>“my-first-</w:t>
              </w:r>
              <w:proofErr w:type="spellStart"/>
              <w:proofErr w:type="gramStart"/>
              <w:r w:rsidR="006C325E">
                <w:t>request.ipnyb</w:t>
              </w:r>
              <w:proofErr w:type="spellEnd"/>
              <w:proofErr w:type="gramEnd"/>
              <w:r w:rsidR="006C325E">
                <w:t>”</w:t>
              </w:r>
            </w:ins>
            <w:ins w:id="1474" w:author="Aidan Parkinson [2]" w:date="2019-01-30T12:32:00Z">
              <w:r w:rsidR="006C325E">
                <w:t xml:space="preserve"> </w:t>
              </w:r>
              <w:proofErr w:type="spellStart"/>
              <w:r w:rsidR="006C325E">
                <w:t>Jupyter</w:t>
              </w:r>
              <w:proofErr w:type="spellEnd"/>
              <w:r w:rsidR="006C325E">
                <w:t xml:space="preserve"> Notebook</w:t>
              </w:r>
            </w:ins>
            <w:ins w:id="1475" w:author="Aidan Parkinson" w:date="2018-11-29T16:26:00Z">
              <w:r>
                <w:t>. The intention is for them to retrieve the most recent record and print the result.</w:t>
              </w:r>
            </w:ins>
          </w:p>
          <w:p w14:paraId="40BFB854" w14:textId="77777777" w:rsidR="001E3C6C" w:rsidRDefault="001E3C6C" w:rsidP="001E3C6C">
            <w:pPr>
              <w:pStyle w:val="NoSpacing"/>
              <w:spacing w:line="276" w:lineRule="auto"/>
              <w:rPr>
                <w:ins w:id="1476" w:author="Aidan Parkinson" w:date="2018-11-29T16:26:00Z"/>
              </w:rPr>
            </w:pPr>
          </w:p>
          <w:p w14:paraId="0BBFCA1B" w14:textId="434F0490" w:rsidR="00E34487" w:rsidRPr="0052256F" w:rsidRDefault="00DA363A" w:rsidP="00E34487">
            <w:pPr>
              <w:pStyle w:val="NoSpacing"/>
              <w:spacing w:line="276" w:lineRule="auto"/>
            </w:pPr>
            <w:ins w:id="1477" w:author="Aidan Parkinson" w:date="2018-11-29T16:52:00Z">
              <w:r>
                <w:t>ASK</w:t>
              </w:r>
            </w:ins>
            <w:ins w:id="1478" w:author="Aidan Parkinson" w:date="2018-11-29T16:26:00Z">
              <w:r w:rsidR="001E3C6C">
                <w:t xml:space="preserve"> – member</w:t>
              </w:r>
            </w:ins>
            <w:ins w:id="1479" w:author="Aidan Parkinson" w:date="2018-11-29T16:52:00Z">
              <w:r>
                <w:t>s</w:t>
              </w:r>
            </w:ins>
            <w:ins w:id="1480" w:author="Aidan Parkinson" w:date="2018-11-29T16:26:00Z">
              <w:r w:rsidR="001E3C6C">
                <w:t xml:space="preserve"> of the class to volunteer an explanation of each variable within the JSON response payload</w:t>
              </w:r>
            </w:ins>
            <w:ins w:id="1481" w:author="Aidan Parkinson" w:date="2019-04-26T10:22:00Z">
              <w:r w:rsidR="002A3E0B">
                <w:t xml:space="preserve"> and how to query parts of it.</w:t>
              </w:r>
            </w:ins>
            <w:del w:id="1482" w:author="Aidan Parkinson" w:date="2018-11-29T16:26:00Z">
              <w:r w:rsidR="00506E25" w:rsidDel="001E3C6C">
                <w:delText xml:space="preserve">Activity – Build on EC2 </w:delText>
              </w:r>
              <w:r w:rsidR="00550440" w:rsidDel="001E3C6C">
                <w:delText>by making a REST request for information collected by a LoRaWAN sensor in the classroom</w:delText>
              </w:r>
            </w:del>
          </w:p>
        </w:tc>
        <w:tc>
          <w:tcPr>
            <w:tcW w:w="1058" w:type="pct"/>
            <w:tcPrChange w:id="1483" w:author="Aidan Parkinson" w:date="2019-05-23T15:46:00Z">
              <w:tcPr>
                <w:tcW w:w="1058" w:type="pct"/>
              </w:tcPr>
            </w:tcPrChange>
          </w:tcPr>
          <w:p w14:paraId="0C22B107" w14:textId="77777777" w:rsidR="00506E25" w:rsidRDefault="00506E25" w:rsidP="381376FB">
            <w:pPr>
              <w:pStyle w:val="NoSpacing"/>
            </w:pPr>
            <w:r>
              <w:t>Gateway/</w:t>
            </w:r>
          </w:p>
          <w:p w14:paraId="05AD98C7" w14:textId="734A323D" w:rsidR="00DA363A" w:rsidRDefault="00506E25" w:rsidP="381376FB">
            <w:pPr>
              <w:pStyle w:val="NoSpacing"/>
              <w:rPr>
                <w:ins w:id="1484" w:author="Aidan Parkinson" w:date="2018-11-29T16:51:00Z"/>
              </w:rPr>
            </w:pPr>
            <w:r>
              <w:t>Sensor</w:t>
            </w:r>
          </w:p>
          <w:p w14:paraId="0DB50B88" w14:textId="674E79BA" w:rsidR="00DA363A" w:rsidRDefault="00DA363A" w:rsidP="381376FB">
            <w:pPr>
              <w:pStyle w:val="NoSpacing"/>
              <w:rPr>
                <w:ins w:id="1485" w:author="Aidan Parkinson" w:date="2018-11-29T16:51:00Z"/>
              </w:rPr>
            </w:pPr>
            <w:ins w:id="1486" w:author="Aidan Parkinson" w:date="2018-11-29T16:51:00Z">
              <w:r>
                <w:fldChar w:fldCharType="begin"/>
              </w:r>
              <w:r>
                <w:instrText xml:space="preserve"> HYPERLINK "</w:instrText>
              </w:r>
              <w:r w:rsidRPr="00DA363A">
                <w:instrText>https://search-lorawan-test-elasticsearch-pjnzn3uxajzeecqr2fberl2pa4.eu-west-1.es.amazonaws.com/</w:instrText>
              </w:r>
              <w:r>
                <w:instrText xml:space="preserve">" </w:instrText>
              </w:r>
              <w:r>
                <w:fldChar w:fldCharType="separate"/>
              </w:r>
              <w:r w:rsidRPr="00AA3D20">
                <w:rPr>
                  <w:rStyle w:val="Hyperlink"/>
                </w:rPr>
                <w:t>https://search-lorawan-test-elasticsearch-pjnzn3uxajzeecqr2fberl2pa4.eu-west-1.es.amazonaws.com/</w:t>
              </w:r>
              <w:r>
                <w:fldChar w:fldCharType="end"/>
              </w:r>
            </w:ins>
          </w:p>
          <w:p w14:paraId="241D89E4" w14:textId="01DCC66E" w:rsidR="00DA363A" w:rsidRPr="0052256F" w:rsidRDefault="00DA363A" w:rsidP="381376FB">
            <w:pPr>
              <w:pStyle w:val="NoSpacing"/>
            </w:pPr>
          </w:p>
        </w:tc>
      </w:tr>
      <w:tr w:rsidR="008A4F7D" w:rsidRPr="0052256F" w14:paraId="2CAE02E7" w14:textId="77777777" w:rsidTr="008A4F7D">
        <w:trPr>
          <w:cantSplit/>
          <w:trHeight w:val="431"/>
          <w:trPrChange w:id="1487" w:author="Aidan Parkinson" w:date="2019-05-23T15:46:00Z">
            <w:trPr>
              <w:cantSplit/>
              <w:trHeight w:val="431"/>
            </w:trPr>
          </w:trPrChange>
        </w:trPr>
        <w:tc>
          <w:tcPr>
            <w:tcW w:w="516" w:type="pct"/>
            <w:tcPrChange w:id="1488" w:author="Aidan Parkinson" w:date="2019-05-23T15:46:00Z">
              <w:tcPr>
                <w:tcW w:w="516" w:type="pct"/>
              </w:tcPr>
            </w:tcPrChange>
          </w:tcPr>
          <w:p w14:paraId="1B25F096" w14:textId="1D512AF0" w:rsidR="000208CF" w:rsidRPr="0052256F" w:rsidRDefault="00DA363A" w:rsidP="0061145E">
            <w:pPr>
              <w:jc w:val="center"/>
              <w:rPr>
                <w:rFonts w:cstheme="minorHAnsi"/>
              </w:rPr>
            </w:pPr>
            <w:ins w:id="1489" w:author="Aidan Parkinson" w:date="2018-11-29T16:44:00Z">
              <w:r>
                <w:rPr>
                  <w:rFonts w:cstheme="minorHAnsi"/>
                </w:rPr>
                <w:t>15:</w:t>
              </w:r>
              <w:del w:id="1490" w:author="Aidan Parkinson [2]" w:date="2019-01-30T16:00:00Z">
                <w:r w:rsidDel="00BA507C">
                  <w:rPr>
                    <w:rFonts w:cstheme="minorHAnsi"/>
                  </w:rPr>
                  <w:delText>00</w:delText>
                </w:r>
              </w:del>
            </w:ins>
            <w:ins w:id="1491" w:author="Aidan Parkinson" w:date="2019-05-23T15:56:00Z">
              <w:r w:rsidR="006B7CAE">
                <w:rPr>
                  <w:rFonts w:cstheme="minorHAnsi"/>
                </w:rPr>
                <w:t>10</w:t>
              </w:r>
            </w:ins>
            <w:ins w:id="1492" w:author="Aidan Parkinson [2]" w:date="2019-01-30T16:00:00Z">
              <w:del w:id="1493" w:author="Aidan Parkinson" w:date="2019-05-23T15:56:00Z">
                <w:r w:rsidR="00BA507C" w:rsidDel="006B7CAE">
                  <w:rPr>
                    <w:rFonts w:cstheme="minorHAnsi"/>
                  </w:rPr>
                  <w:delText>50</w:delText>
                </w:r>
              </w:del>
            </w:ins>
          </w:p>
        </w:tc>
        <w:tc>
          <w:tcPr>
            <w:tcW w:w="376" w:type="pct"/>
            <w:tcPrChange w:id="1494" w:author="Aidan Parkinson" w:date="2019-05-23T15:46:00Z">
              <w:tcPr>
                <w:tcW w:w="376" w:type="pct"/>
              </w:tcPr>
            </w:tcPrChange>
          </w:tcPr>
          <w:p w14:paraId="198B647D" w14:textId="7D69A33B" w:rsidR="000208CF" w:rsidRPr="0052256F" w:rsidRDefault="005378BA" w:rsidP="381376FB">
            <w:pPr>
              <w:pStyle w:val="NoSpacing"/>
              <w:spacing w:line="276" w:lineRule="auto"/>
              <w:jc w:val="center"/>
            </w:pPr>
            <w:ins w:id="1495" w:author="Aidan Parkinson" w:date="2018-11-29T16:38:00Z">
              <w:r>
                <w:t>45</w:t>
              </w:r>
            </w:ins>
            <w:ins w:id="1496" w:author="Aidan Parkinson" w:date="2018-11-29T16:32:00Z">
              <w:r>
                <w:t xml:space="preserve"> mins</w:t>
              </w:r>
            </w:ins>
          </w:p>
        </w:tc>
        <w:tc>
          <w:tcPr>
            <w:tcW w:w="1319" w:type="pct"/>
            <w:tcPrChange w:id="1497" w:author="Aidan Parkinson" w:date="2019-05-23T15:46:00Z">
              <w:tcPr>
                <w:tcW w:w="1319" w:type="pct"/>
              </w:tcPr>
            </w:tcPrChange>
          </w:tcPr>
          <w:p w14:paraId="139AD984" w14:textId="0A9C0F17" w:rsidR="000208CF" w:rsidRPr="0052256F" w:rsidRDefault="001E3C6C" w:rsidP="381376FB">
            <w:pPr>
              <w:pStyle w:val="NoSpacing"/>
              <w:spacing w:line="276" w:lineRule="auto"/>
              <w:jc w:val="center"/>
            </w:pPr>
            <w:ins w:id="1498" w:author="Aidan Parkinson" w:date="2018-11-29T16:28:00Z">
              <w:r>
                <w:t>Working with the response payload and understanding JSON</w:t>
              </w:r>
            </w:ins>
          </w:p>
        </w:tc>
        <w:tc>
          <w:tcPr>
            <w:tcW w:w="1731" w:type="pct"/>
            <w:tcPrChange w:id="1499" w:author="Aidan Parkinson" w:date="2019-05-23T15:46:00Z">
              <w:tcPr>
                <w:tcW w:w="1732" w:type="pct"/>
              </w:tcPr>
            </w:tcPrChange>
          </w:tcPr>
          <w:p w14:paraId="25A59E68" w14:textId="0F162397" w:rsidR="00502A45" w:rsidDel="00DA363A" w:rsidRDefault="001E3C6C" w:rsidP="00502A45">
            <w:pPr>
              <w:pStyle w:val="NoSpacing"/>
              <w:spacing w:line="276" w:lineRule="auto"/>
              <w:rPr>
                <w:del w:id="1500" w:author="Aidan Parkinson" w:date="2018-11-29T16:26:00Z"/>
              </w:rPr>
            </w:pPr>
            <w:ins w:id="1501" w:author="Aidan Parkinson" w:date="2018-11-29T16:26:00Z">
              <w:r>
                <w:t>ACTIVITY – Each member of the class will now make further RESTful GET requests</w:t>
              </w:r>
            </w:ins>
            <w:ins w:id="1502" w:author="Aidan Parkinson [2]" w:date="2019-01-30T12:33:00Z">
              <w:r w:rsidR="006C325E">
                <w:t xml:space="preserve"> by editing the </w:t>
              </w:r>
              <w:proofErr w:type="spellStart"/>
              <w:r w:rsidR="006C325E">
                <w:t>Jupyter</w:t>
              </w:r>
              <w:proofErr w:type="spellEnd"/>
              <w:r w:rsidR="006C325E">
                <w:t xml:space="preserve"> Notebook</w:t>
              </w:r>
            </w:ins>
            <w:ins w:id="1503" w:author="Aidan Parkinson" w:date="2018-11-29T16:26:00Z">
              <w:r>
                <w:t xml:space="preserve">. Firstly, to retrieve just the `temperature` result of the most recent record and print the result. Secondly, to retrieve a 10-minute period of time-stamped `temperature` results and print as a pandas </w:t>
              </w:r>
              <w:proofErr w:type="spellStart"/>
              <w:r>
                <w:t>dataframe</w:t>
              </w:r>
              <w:proofErr w:type="spellEnd"/>
              <w:r>
                <w:t>.</w:t>
              </w:r>
            </w:ins>
            <w:del w:id="1504" w:author="Aidan Parkinson" w:date="2018-11-29T16:26:00Z">
              <w:r w:rsidR="00AF3112" w:rsidDel="001E3C6C">
                <w:delText>ACTIVITY – Add dynamic</w:delText>
              </w:r>
              <w:r w:rsidR="00550440" w:rsidDel="001E3C6C">
                <w:delText xml:space="preserve"> component to request sensor values from user selection of time period and display on web view, making a simple web application.</w:delText>
              </w:r>
            </w:del>
          </w:p>
          <w:p w14:paraId="5977AAFC" w14:textId="77777777" w:rsidR="00DA363A" w:rsidDel="006C325E" w:rsidRDefault="00DA363A" w:rsidP="00502A45">
            <w:pPr>
              <w:pStyle w:val="NoSpacing"/>
              <w:spacing w:line="276" w:lineRule="auto"/>
              <w:rPr>
                <w:ins w:id="1505" w:author="Aidan Parkinson" w:date="2018-11-29T16:51:00Z"/>
                <w:del w:id="1506" w:author="Aidan Parkinson [2]" w:date="2019-01-30T12:32:00Z"/>
              </w:rPr>
            </w:pPr>
          </w:p>
          <w:p w14:paraId="10405600" w14:textId="0F133F74" w:rsidR="00550440" w:rsidDel="001E3C6C" w:rsidRDefault="00550440" w:rsidP="00502A45">
            <w:pPr>
              <w:pStyle w:val="NoSpacing"/>
              <w:spacing w:line="276" w:lineRule="auto"/>
              <w:rPr>
                <w:del w:id="1507" w:author="Aidan Parkinson" w:date="2018-11-29T16:26:00Z"/>
              </w:rPr>
            </w:pPr>
          </w:p>
          <w:p w14:paraId="4993FF45" w14:textId="707602CE" w:rsidR="00550440" w:rsidRPr="0052256F" w:rsidRDefault="00550440" w:rsidP="00502A45">
            <w:pPr>
              <w:pStyle w:val="NoSpacing"/>
              <w:spacing w:line="276" w:lineRule="auto"/>
            </w:pPr>
            <w:del w:id="1508" w:author="Aidan Parkinson" w:date="2018-11-29T16:26:00Z">
              <w:r w:rsidDel="001E3C6C">
                <w:delText>Serve dynamic web application on S3 and EXPLAIN distribute over Cloudfront</w:delText>
              </w:r>
            </w:del>
          </w:p>
        </w:tc>
        <w:tc>
          <w:tcPr>
            <w:tcW w:w="1058" w:type="pct"/>
            <w:tcPrChange w:id="1509" w:author="Aidan Parkinson" w:date="2019-05-23T15:46:00Z">
              <w:tcPr>
                <w:tcW w:w="1058" w:type="pct"/>
              </w:tcPr>
            </w:tcPrChange>
          </w:tcPr>
          <w:p w14:paraId="4DB4D075" w14:textId="5FA61BA5" w:rsidR="000208CF" w:rsidRPr="0052256F" w:rsidRDefault="000208CF" w:rsidP="381376FB">
            <w:pPr>
              <w:pStyle w:val="NoSpacing"/>
              <w:spacing w:line="276" w:lineRule="auto"/>
            </w:pPr>
          </w:p>
        </w:tc>
      </w:tr>
      <w:tr w:rsidR="008A4F7D" w:rsidRPr="0052256F" w14:paraId="09BBEAF2" w14:textId="77777777" w:rsidTr="008A4F7D">
        <w:trPr>
          <w:cantSplit/>
          <w:trHeight w:val="431"/>
          <w:ins w:id="1510" w:author="Aidan Parkinson" w:date="2018-11-29T16:26:00Z"/>
          <w:trPrChange w:id="1511" w:author="Aidan Parkinson" w:date="2019-05-23T15:46:00Z">
            <w:trPr>
              <w:cantSplit/>
              <w:trHeight w:val="431"/>
            </w:trPr>
          </w:trPrChange>
        </w:trPr>
        <w:tc>
          <w:tcPr>
            <w:tcW w:w="516" w:type="pct"/>
            <w:tcPrChange w:id="1512" w:author="Aidan Parkinson" w:date="2019-05-23T15:46:00Z">
              <w:tcPr>
                <w:tcW w:w="516" w:type="pct"/>
              </w:tcPr>
            </w:tcPrChange>
          </w:tcPr>
          <w:p w14:paraId="17E594B0" w14:textId="4DE8F7C1" w:rsidR="001E3C6C" w:rsidRPr="0052256F" w:rsidRDefault="00DA363A" w:rsidP="0061145E">
            <w:pPr>
              <w:jc w:val="center"/>
              <w:rPr>
                <w:ins w:id="1513" w:author="Aidan Parkinson" w:date="2018-11-29T16:26:00Z"/>
                <w:rFonts w:cstheme="minorHAnsi"/>
              </w:rPr>
            </w:pPr>
            <w:ins w:id="1514" w:author="Aidan Parkinson" w:date="2018-11-29T16:45:00Z">
              <w:r>
                <w:rPr>
                  <w:rFonts w:cstheme="minorHAnsi"/>
                </w:rPr>
                <w:lastRenderedPageBreak/>
                <w:t>15:</w:t>
              </w:r>
            </w:ins>
            <w:ins w:id="1515" w:author="Aidan Parkinson" w:date="2019-05-23T15:56:00Z">
              <w:r w:rsidR="006B7CAE">
                <w:rPr>
                  <w:rFonts w:cstheme="minorHAnsi"/>
                </w:rPr>
                <w:t>5</w:t>
              </w:r>
            </w:ins>
            <w:ins w:id="1516" w:author="Aidan Parkinson [2]" w:date="2019-01-30T16:00:00Z">
              <w:del w:id="1517" w:author="Aidan Parkinson" w:date="2019-05-23T15:56:00Z">
                <w:r w:rsidR="00BA507C" w:rsidDel="006B7CAE">
                  <w:rPr>
                    <w:rFonts w:cstheme="minorHAnsi"/>
                  </w:rPr>
                  <w:delText>3</w:delText>
                </w:r>
              </w:del>
            </w:ins>
            <w:ins w:id="1518" w:author="Aidan Parkinson" w:date="2018-11-29T16:45:00Z">
              <w:del w:id="1519" w:author="Aidan Parkinson [2]" w:date="2019-01-30T16:00:00Z">
                <w:r w:rsidDel="00BA507C">
                  <w:rPr>
                    <w:rFonts w:cstheme="minorHAnsi"/>
                  </w:rPr>
                  <w:delText>4</w:delText>
                </w:r>
              </w:del>
              <w:r>
                <w:rPr>
                  <w:rFonts w:cstheme="minorHAnsi"/>
                </w:rPr>
                <w:t>5</w:t>
              </w:r>
            </w:ins>
          </w:p>
        </w:tc>
        <w:tc>
          <w:tcPr>
            <w:tcW w:w="376" w:type="pct"/>
            <w:tcPrChange w:id="1520" w:author="Aidan Parkinson" w:date="2019-05-23T15:46:00Z">
              <w:tcPr>
                <w:tcW w:w="376" w:type="pct"/>
              </w:tcPr>
            </w:tcPrChange>
          </w:tcPr>
          <w:p w14:paraId="5D85D65D" w14:textId="1FB45448" w:rsidR="001E3C6C" w:rsidRPr="0052256F" w:rsidRDefault="005378BA" w:rsidP="381376FB">
            <w:pPr>
              <w:pStyle w:val="NoSpacing"/>
              <w:spacing w:line="276" w:lineRule="auto"/>
              <w:jc w:val="center"/>
              <w:rPr>
                <w:ins w:id="1521" w:author="Aidan Parkinson" w:date="2018-11-29T16:26:00Z"/>
              </w:rPr>
            </w:pPr>
            <w:ins w:id="1522" w:author="Aidan Parkinson" w:date="2018-11-29T16:38:00Z">
              <w:r>
                <w:t>6</w:t>
              </w:r>
            </w:ins>
            <w:ins w:id="1523" w:author="Aidan Parkinson" w:date="2019-05-23T15:56:00Z">
              <w:r w:rsidR="006B7CAE">
                <w:t>5</w:t>
              </w:r>
            </w:ins>
            <w:ins w:id="1524" w:author="Aidan Parkinson" w:date="2018-11-29T16:32:00Z">
              <w:r>
                <w:t xml:space="preserve"> mins</w:t>
              </w:r>
            </w:ins>
          </w:p>
        </w:tc>
        <w:tc>
          <w:tcPr>
            <w:tcW w:w="1319" w:type="pct"/>
            <w:tcPrChange w:id="1525" w:author="Aidan Parkinson" w:date="2019-05-23T15:46:00Z">
              <w:tcPr>
                <w:tcW w:w="1319" w:type="pct"/>
              </w:tcPr>
            </w:tcPrChange>
          </w:tcPr>
          <w:p w14:paraId="727D90FD" w14:textId="17A03499" w:rsidR="001E3C6C" w:rsidRPr="0052256F" w:rsidRDefault="005378BA" w:rsidP="381376FB">
            <w:pPr>
              <w:pStyle w:val="NoSpacing"/>
              <w:spacing w:line="276" w:lineRule="auto"/>
              <w:jc w:val="center"/>
              <w:rPr>
                <w:ins w:id="1526" w:author="Aidan Parkinson" w:date="2018-11-29T16:26:00Z"/>
              </w:rPr>
            </w:pPr>
            <w:ins w:id="1527" w:author="Aidan Parkinson" w:date="2018-11-29T16:42:00Z">
              <w:r>
                <w:t>Create and deploy a simple web application</w:t>
              </w:r>
            </w:ins>
          </w:p>
        </w:tc>
        <w:tc>
          <w:tcPr>
            <w:tcW w:w="1731" w:type="pct"/>
            <w:tcPrChange w:id="1528" w:author="Aidan Parkinson" w:date="2019-05-23T15:46:00Z">
              <w:tcPr>
                <w:tcW w:w="1732" w:type="pct"/>
              </w:tcPr>
            </w:tcPrChange>
          </w:tcPr>
          <w:p w14:paraId="6F59D294" w14:textId="2AE29755" w:rsidR="001E3C6C" w:rsidDel="00BA507C" w:rsidRDefault="001E3C6C" w:rsidP="00502A45">
            <w:pPr>
              <w:pStyle w:val="NoSpacing"/>
              <w:spacing w:line="276" w:lineRule="auto"/>
              <w:rPr>
                <w:del w:id="1529" w:author="Aidan Parkinson [2]" w:date="2019-01-30T15:27:00Z"/>
              </w:rPr>
            </w:pPr>
            <w:ins w:id="1530" w:author="Aidan Parkinson" w:date="2018-11-29T16:27:00Z">
              <w:r>
                <w:t xml:space="preserve">ACTIVITY – Each class member is to </w:t>
              </w:r>
            </w:ins>
            <w:ins w:id="1531" w:author="Aidan Parkinson" w:date="2019-05-23T15:33:00Z">
              <w:r w:rsidR="00E354C4">
                <w:t>create a Docker image of the pre-prepare</w:t>
              </w:r>
            </w:ins>
            <w:ins w:id="1532" w:author="Aidan Parkinson" w:date="2019-05-23T15:34:00Z">
              <w:r w:rsidR="00E354C4">
                <w:t>d Flask web application in the course repository by following the instructions in the README.md file.</w:t>
              </w:r>
            </w:ins>
            <w:ins w:id="1533" w:author="Aidan Parkinson" w:date="2019-05-23T15:35:00Z">
              <w:r w:rsidR="00E354C4">
                <w:t xml:space="preserve"> They will then tag the Docker image and push to AWS ECR </w:t>
              </w:r>
            </w:ins>
            <w:ins w:id="1534" w:author="Aidan Parkinson" w:date="2019-05-23T15:37:00Z">
              <w:r w:rsidR="00E354C4">
                <w:t>using AWS CLI.</w:t>
              </w:r>
              <w:r w:rsidR="008A4F7D">
                <w:t xml:space="preserve"> </w:t>
              </w:r>
            </w:ins>
            <w:ins w:id="1535" w:author="Aidan Parkinson" w:date="2019-05-23T15:39:00Z">
              <w:r w:rsidR="008A4F7D">
                <w:t>Following this, each</w:t>
              </w:r>
            </w:ins>
            <w:ins w:id="1536" w:author="Aidan Parkinson" w:date="2019-05-23T15:37:00Z">
              <w:r w:rsidR="008A4F7D">
                <w:t xml:space="preserve"> class member </w:t>
              </w:r>
            </w:ins>
            <w:ins w:id="1537" w:author="Aidan Parkinson" w:date="2019-05-23T15:38:00Z">
              <w:r w:rsidR="008A4F7D">
                <w:t xml:space="preserve">will start a </w:t>
              </w:r>
              <w:proofErr w:type="spellStart"/>
              <w:r w:rsidR="008A4F7D">
                <w:t>Fargate</w:t>
              </w:r>
              <w:proofErr w:type="spellEnd"/>
              <w:r w:rsidR="008A4F7D">
                <w:t xml:space="preserve"> Cluster using AWS ECS, launch an Application Load Balancer and create a Target Group.</w:t>
              </w:r>
            </w:ins>
            <w:ins w:id="1538" w:author="Aidan Parkinson" w:date="2019-05-23T15:35:00Z">
              <w:r w:rsidR="00E354C4">
                <w:t xml:space="preserve"> </w:t>
              </w:r>
            </w:ins>
            <w:ins w:id="1539" w:author="Aidan Parkinson" w:date="2019-05-23T15:39:00Z">
              <w:r w:rsidR="008A4F7D">
                <w:t xml:space="preserve">They will then launch and AWS ECS Service and distribute over </w:t>
              </w:r>
              <w:proofErr w:type="spellStart"/>
              <w:r w:rsidR="008A4F7D">
                <w:t>Cloudfront</w:t>
              </w:r>
              <w:proofErr w:type="spellEnd"/>
              <w:r w:rsidR="008A4F7D">
                <w:t>. Those who complete the task may interact with the service at [resource].cloudfront</w:t>
              </w:r>
            </w:ins>
            <w:ins w:id="1540" w:author="Aidan Parkinson" w:date="2019-05-23T15:40:00Z">
              <w:r w:rsidR="008A4F7D">
                <w:t>.net.</w:t>
              </w:r>
            </w:ins>
            <w:ins w:id="1541" w:author="Aidan Parkinson [2]" w:date="2019-01-30T15:27:00Z">
              <w:del w:id="1542" w:author="Aidan Parkinson" w:date="2019-05-23T15:33:00Z">
                <w:r w:rsidR="00BA507C" w:rsidDel="00E354C4">
                  <w:delText>Flask a</w:delText>
                </w:r>
                <w:r w:rsidR="0086450C" w:rsidDel="00E354C4">
                  <w:delText>pplication</w:delText>
                </w:r>
              </w:del>
            </w:ins>
            <w:ins w:id="1543" w:author="Aidan Parkinson [2]" w:date="2019-01-30T15:26:00Z">
              <w:del w:id="1544" w:author="Aidan Parkinson" w:date="2019-05-23T15:33:00Z">
                <w:r w:rsidR="0086450C" w:rsidDel="00E354C4">
                  <w:delText>“”“”</w:delText>
                </w:r>
              </w:del>
            </w:ins>
            <w:ins w:id="1545" w:author="Aidan Parkinson [2]" w:date="2019-01-30T15:55:00Z">
              <w:del w:id="1546" w:author="Aidan Parkinson" w:date="2019-05-23T15:33:00Z">
                <w:r w:rsidR="00BA507C" w:rsidDel="00E354C4">
                  <w:delText xml:space="preserve"> Trainees will need to install the flask python package using pip</w:delText>
                </w:r>
              </w:del>
            </w:ins>
            <w:ins w:id="1547" w:author="Aidan Parkinson [2]" w:date="2019-01-30T15:56:00Z">
              <w:del w:id="1548" w:author="Aidan Parkinson" w:date="2019-05-23T15:33:00Z">
                <w:r w:rsidR="00BA507C" w:rsidDel="00E354C4">
                  <w:delText xml:space="preserve"> (“pip</w:delText>
                </w:r>
              </w:del>
              <w:del w:id="1549" w:author="Aidan Parkinson" w:date="2019-04-26T10:23:00Z">
                <w:r w:rsidR="00BA507C" w:rsidDel="002A3E0B">
                  <w:delText>3</w:delText>
                </w:r>
              </w:del>
              <w:del w:id="1550" w:author="Aidan Parkinson" w:date="2019-05-23T15:33:00Z">
                <w:r w:rsidR="00BA507C" w:rsidDel="00E354C4">
                  <w:delText xml:space="preserve"> install flask”)</w:delText>
                </w:r>
              </w:del>
            </w:ins>
            <w:ins w:id="1551" w:author="Aidan Parkinson [2]" w:date="2019-01-30T15:55:00Z">
              <w:del w:id="1552" w:author="Aidan Parkinson" w:date="2019-05-23T15:33:00Z">
                <w:r w:rsidR="00BA507C" w:rsidDel="00E354C4">
                  <w:delText>.</w:delText>
                </w:r>
              </w:del>
            </w:ins>
            <w:ins w:id="1553" w:author="Aidan Parkinson [2]" w:date="2019-01-30T15:27:00Z">
              <w:del w:id="1554" w:author="Aidan Parkinson" w:date="2019-04-26T10:23:00Z">
                <w:r w:rsidR="0086450C" w:rsidDel="002A3E0B">
                  <w:delText>BitBucket</w:delText>
                </w:r>
              </w:del>
              <w:del w:id="1555" w:author="Aidan Parkinson" w:date="2019-05-23T15:33:00Z">
                <w:r w:rsidR="0086450C" w:rsidDel="00E354C4">
                  <w:delText xml:space="preserve"> project repository</w:delText>
                </w:r>
              </w:del>
            </w:ins>
          </w:p>
          <w:p w14:paraId="04F95ECB" w14:textId="6DB635DC" w:rsidR="00BA507C" w:rsidRDefault="00BA507C" w:rsidP="00502A45">
            <w:pPr>
              <w:pStyle w:val="NoSpacing"/>
              <w:spacing w:line="276" w:lineRule="auto"/>
              <w:rPr>
                <w:ins w:id="1556" w:author="Aidan Parkinson [2]" w:date="2019-01-30T15:56:00Z"/>
              </w:rPr>
            </w:pPr>
          </w:p>
          <w:p w14:paraId="023D3364" w14:textId="6E438644" w:rsidR="00BA507C" w:rsidRDefault="00BA507C" w:rsidP="00502A45">
            <w:pPr>
              <w:pStyle w:val="NoSpacing"/>
              <w:spacing w:line="276" w:lineRule="auto"/>
              <w:rPr>
                <w:ins w:id="1557" w:author="Aidan Parkinson [2]" w:date="2019-01-30T15:56:00Z"/>
              </w:rPr>
            </w:pPr>
          </w:p>
          <w:p w14:paraId="563026A1" w14:textId="1E83EBD7" w:rsidR="00DA363A" w:rsidRDefault="00BA507C" w:rsidP="00502A45">
            <w:pPr>
              <w:pStyle w:val="NoSpacing"/>
              <w:spacing w:line="276" w:lineRule="auto"/>
              <w:rPr>
                <w:ins w:id="1558" w:author="Aidan Parkinson" w:date="2018-11-29T16:26:00Z"/>
              </w:rPr>
            </w:pPr>
            <w:ins w:id="1559" w:author="Aidan Parkinson [2]" w:date="2019-01-30T15:56:00Z">
              <w:r>
                <w:t xml:space="preserve">Trainers </w:t>
              </w:r>
              <w:del w:id="1560" w:author="Aidan Parkinson" w:date="2019-05-23T15:34:00Z">
                <w:r w:rsidDel="00E354C4">
                  <w:delText xml:space="preserve">may draw upon the example flask application </w:delText>
                </w:r>
              </w:del>
            </w:ins>
            <w:ins w:id="1561" w:author="Aidan Parkinson [2]" w:date="2019-01-30T15:57:00Z">
              <w:del w:id="1562" w:author="Aidan Parkinson" w:date="2019-04-26T10:23:00Z">
                <w:r w:rsidDel="002A3E0B">
                  <w:delText>“plotter.py” and screen “my-first-web-application.html” in the</w:delText>
                </w:r>
              </w:del>
              <w:del w:id="1563" w:author="Aidan Parkinson" w:date="2019-05-23T15:34:00Z">
                <w:r w:rsidDel="00E354C4">
                  <w:delText xml:space="preserve"> project </w:delText>
                </w:r>
              </w:del>
              <w:del w:id="1564" w:author="Aidan Parkinson" w:date="2019-04-26T10:23:00Z">
                <w:r w:rsidDel="002A3E0B">
                  <w:delText xml:space="preserve">BitBucket </w:delText>
                </w:r>
              </w:del>
              <w:del w:id="1565" w:author="Aidan Parkinson" w:date="2019-05-23T15:34:00Z">
                <w:r w:rsidDel="00E354C4">
                  <w:delText>repository as one solution.</w:delText>
                </w:r>
              </w:del>
            </w:ins>
            <w:ins w:id="1566" w:author="Aidan Parkinson" w:date="2019-05-23T15:34:00Z">
              <w:r w:rsidR="00E354C4">
                <w:t xml:space="preserve">will demonstrate this process step-by-step </w:t>
              </w:r>
            </w:ins>
            <w:ins w:id="1567" w:author="Aidan Parkinson" w:date="2019-05-23T15:35:00Z">
              <w:r w:rsidR="00E354C4">
                <w:t xml:space="preserve">at the same time as each member of the class </w:t>
              </w:r>
            </w:ins>
            <w:ins w:id="1568" w:author="Aidan Parkinson" w:date="2019-05-23T15:40:00Z">
              <w:r w:rsidR="008A4F7D">
                <w:t>follows</w:t>
              </w:r>
            </w:ins>
            <w:ins w:id="1569" w:author="Aidan Parkinson" w:date="2019-05-23T15:35:00Z">
              <w:r w:rsidR="00E354C4">
                <w:t xml:space="preserve"> themselves</w:t>
              </w:r>
            </w:ins>
            <w:ins w:id="1570" w:author="Aidan Parkinson" w:date="2019-05-23T15:40:00Z">
              <w:r w:rsidR="008A4F7D">
                <w:t>.</w:t>
              </w:r>
            </w:ins>
          </w:p>
        </w:tc>
        <w:tc>
          <w:tcPr>
            <w:tcW w:w="1058" w:type="pct"/>
            <w:tcPrChange w:id="1571" w:author="Aidan Parkinson" w:date="2019-05-23T15:46:00Z">
              <w:tcPr>
                <w:tcW w:w="1057" w:type="pct"/>
              </w:tcPr>
            </w:tcPrChange>
          </w:tcPr>
          <w:p w14:paraId="0D36BD34" w14:textId="77777777" w:rsidR="008A4F7D" w:rsidRDefault="008A4F7D" w:rsidP="008A4F7D">
            <w:pPr>
              <w:pStyle w:val="NoSpacing"/>
              <w:rPr>
                <w:ins w:id="1572" w:author="Aidan Parkinson" w:date="2019-05-23T15:42:00Z"/>
              </w:rPr>
            </w:pPr>
            <w:ins w:id="1573" w:author="Aidan Parkinson" w:date="2019-05-23T15:42:00Z">
              <w:r>
                <w:t>ECR Docker basics:</w:t>
              </w:r>
            </w:ins>
          </w:p>
          <w:p w14:paraId="352927F5" w14:textId="39D019AB" w:rsidR="008A4F7D" w:rsidRDefault="008A4F7D" w:rsidP="008A4F7D">
            <w:pPr>
              <w:pStyle w:val="NoSpacing"/>
              <w:rPr>
                <w:ins w:id="1574" w:author="Aidan Parkinson" w:date="2019-05-23T15:41:00Z"/>
              </w:rPr>
              <w:pPrChange w:id="1575" w:author="Aidan Parkinson" w:date="2019-05-23T15:41:00Z">
                <w:pPr/>
              </w:pPrChange>
            </w:pPr>
            <w:ins w:id="1576" w:author="Aidan Parkinson" w:date="2019-05-23T15:42:00Z">
              <w:r>
                <w:fldChar w:fldCharType="begin"/>
              </w:r>
              <w:r>
                <w:instrText xml:space="preserve"> HYPERLINK "</w:instrText>
              </w:r>
            </w:ins>
            <w:ins w:id="1577" w:author="Aidan Parkinson" w:date="2019-05-23T15:41:00Z">
              <w:r w:rsidRPr="008A4F7D">
                <w:rPr>
                  <w:rPrChange w:id="1578" w:author="Aidan Parkinson" w:date="2019-05-23T15:41:00Z">
                    <w:rPr>
                      <w:rStyle w:val="Hyperlink"/>
                      <w:rFonts w:ascii="Courier New" w:hAnsi="Courier New" w:cs="Courier New"/>
                      <w:color w:val="0097A7"/>
                    </w:rPr>
                  </w:rPrChange>
                </w:rPr>
                <w:instrText>https://docs.aws.amazon.com/AmazonECR/latest/userguide/docker-basics.html#use-ecr</w:instrText>
              </w:r>
            </w:ins>
            <w:ins w:id="1579" w:author="Aidan Parkinson" w:date="2019-05-23T15:42:00Z">
              <w:r>
                <w:instrText xml:space="preserve">" </w:instrText>
              </w:r>
              <w:r>
                <w:fldChar w:fldCharType="separate"/>
              </w:r>
            </w:ins>
            <w:ins w:id="1580" w:author="Aidan Parkinson" w:date="2019-05-23T15:41:00Z">
              <w:r w:rsidRPr="005F0716">
                <w:rPr>
                  <w:rStyle w:val="Hyperlink"/>
                  <w:rPrChange w:id="1581" w:author="Aidan Parkinson" w:date="2019-05-23T15:41:00Z">
                    <w:rPr>
                      <w:rStyle w:val="Hyperlink"/>
                      <w:rFonts w:ascii="Courier New" w:hAnsi="Courier New" w:cs="Courier New"/>
                      <w:color w:val="0097A7"/>
                    </w:rPr>
                  </w:rPrChange>
                </w:rPr>
                <w:t>https://docs.aws.amazon.com/AmazonECR/latest/userguide/docker-basics.html#use-ecr</w:t>
              </w:r>
            </w:ins>
            <w:ins w:id="1582" w:author="Aidan Parkinson" w:date="2019-05-23T15:42:00Z">
              <w:r>
                <w:fldChar w:fldCharType="end"/>
              </w:r>
            </w:ins>
          </w:p>
          <w:p w14:paraId="36ADCFB0" w14:textId="77777777" w:rsidR="001E3C6C" w:rsidRDefault="008A4F7D" w:rsidP="008A4F7D">
            <w:pPr>
              <w:pStyle w:val="NoSpacing"/>
              <w:rPr>
                <w:ins w:id="1583" w:author="Aidan Parkinson" w:date="2019-05-23T15:42:00Z"/>
              </w:rPr>
            </w:pPr>
            <w:ins w:id="1584" w:author="Aidan Parkinson" w:date="2019-05-23T15:42:00Z">
              <w:r>
                <w:t>Create Application Load Balancer:</w:t>
              </w:r>
            </w:ins>
          </w:p>
          <w:p w14:paraId="0BE0A2A6" w14:textId="1D1D4F9A" w:rsidR="008A4F7D" w:rsidRPr="008A4F7D" w:rsidRDefault="008A4F7D" w:rsidP="008A4F7D">
            <w:pPr>
              <w:rPr>
                <w:ins w:id="1585" w:author="Aidan Parkinson" w:date="2019-05-23T15:42:00Z"/>
                <w:rStyle w:val="Hyperlink"/>
                <w:rFonts w:asciiTheme="minorHAnsi" w:eastAsiaTheme="minorEastAsia" w:hAnsiTheme="minorHAnsi" w:cstheme="minorBidi"/>
                <w:sz w:val="22"/>
                <w:szCs w:val="22"/>
                <w:lang w:val="en-US"/>
                <w:rPrChange w:id="1586" w:author="Aidan Parkinson" w:date="2019-05-23T15:43:00Z">
                  <w:rPr>
                    <w:ins w:id="1587" w:author="Aidan Parkinson" w:date="2019-05-23T15:42:00Z"/>
                  </w:rPr>
                </w:rPrChange>
              </w:rPr>
            </w:pPr>
            <w:ins w:id="1588" w:author="Aidan Parkinson" w:date="2019-05-23T15:42:00Z">
              <w:r w:rsidRPr="008A4F7D">
                <w:rPr>
                  <w:rStyle w:val="Hyperlink"/>
                  <w:rFonts w:asciiTheme="minorHAnsi" w:eastAsiaTheme="minorEastAsia" w:hAnsiTheme="minorHAnsi" w:cstheme="minorBidi"/>
                  <w:sz w:val="22"/>
                  <w:szCs w:val="22"/>
                  <w:lang w:val="en-US"/>
                  <w:rPrChange w:id="1589" w:author="Aidan Parkinson" w:date="2019-05-23T15:43:00Z">
                    <w:rPr/>
                  </w:rPrChange>
                </w:rPr>
                <w:fldChar w:fldCharType="begin"/>
              </w:r>
              <w:r w:rsidRPr="008A4F7D">
                <w:rPr>
                  <w:rStyle w:val="Hyperlink"/>
                  <w:rFonts w:asciiTheme="minorHAnsi" w:eastAsiaTheme="minorEastAsia" w:hAnsiTheme="minorHAnsi" w:cstheme="minorBidi"/>
                  <w:sz w:val="22"/>
                  <w:szCs w:val="22"/>
                  <w:lang w:val="en-US"/>
                  <w:rPrChange w:id="1590" w:author="Aidan Parkinson" w:date="2019-05-23T15:43:00Z">
                    <w:rPr/>
                  </w:rPrChange>
                </w:rPr>
                <w:instrText xml:space="preserve"> HYPERLINK "https://docs.aws.amazon.com/AmazonECS/latest/userguide/create-application-load-balancer.html" </w:instrText>
              </w:r>
              <w:r w:rsidRPr="008A4F7D">
                <w:rPr>
                  <w:rStyle w:val="Hyperlink"/>
                  <w:rFonts w:asciiTheme="minorHAnsi" w:eastAsiaTheme="minorEastAsia" w:hAnsiTheme="minorHAnsi" w:cstheme="minorBidi"/>
                  <w:sz w:val="22"/>
                  <w:szCs w:val="22"/>
                  <w:lang w:val="en-US"/>
                  <w:rPrChange w:id="1591" w:author="Aidan Parkinson" w:date="2019-05-23T15:43:00Z">
                    <w:rPr/>
                  </w:rPrChange>
                </w:rPr>
                <w:fldChar w:fldCharType="separate"/>
              </w:r>
              <w:r w:rsidRPr="008A4F7D">
                <w:rPr>
                  <w:rStyle w:val="Hyperlink"/>
                  <w:rFonts w:asciiTheme="minorHAnsi" w:eastAsiaTheme="minorEastAsia" w:hAnsiTheme="minorHAnsi" w:cstheme="minorBidi"/>
                  <w:sz w:val="22"/>
                  <w:szCs w:val="22"/>
                  <w:lang w:val="en-US"/>
                  <w:rPrChange w:id="1592" w:author="Aidan Parkinson" w:date="2019-05-23T15:43:00Z">
                    <w:rPr>
                      <w:rStyle w:val="Hyperlink"/>
                      <w:rFonts w:ascii="Courier New" w:hAnsi="Courier New" w:cs="Courier New"/>
                      <w:color w:val="0097A7"/>
                    </w:rPr>
                  </w:rPrChange>
                </w:rPr>
                <w:t>https://docs.aws.amazon.com/AmazonECS/latest/userguide/create-application-load-balan</w:t>
              </w:r>
              <w:r w:rsidRPr="008A4F7D">
                <w:rPr>
                  <w:rStyle w:val="Hyperlink"/>
                  <w:rFonts w:asciiTheme="minorHAnsi" w:eastAsiaTheme="minorEastAsia" w:hAnsiTheme="minorHAnsi" w:cstheme="minorBidi"/>
                  <w:sz w:val="22"/>
                  <w:szCs w:val="22"/>
                  <w:lang w:val="en-US"/>
                  <w:rPrChange w:id="1593" w:author="Aidan Parkinson" w:date="2019-05-23T15:43:00Z">
                    <w:rPr>
                      <w:rStyle w:val="Hyperlink"/>
                      <w:rFonts w:ascii="Courier New" w:hAnsi="Courier New" w:cs="Courier New"/>
                      <w:color w:val="0097A7"/>
                    </w:rPr>
                  </w:rPrChange>
                </w:rPr>
                <w:t>c</w:t>
              </w:r>
              <w:r w:rsidRPr="008A4F7D">
                <w:rPr>
                  <w:rStyle w:val="Hyperlink"/>
                  <w:rFonts w:asciiTheme="minorHAnsi" w:eastAsiaTheme="minorEastAsia" w:hAnsiTheme="minorHAnsi" w:cstheme="minorBidi"/>
                  <w:sz w:val="22"/>
                  <w:szCs w:val="22"/>
                  <w:lang w:val="en-US"/>
                  <w:rPrChange w:id="1594" w:author="Aidan Parkinson" w:date="2019-05-23T15:43:00Z">
                    <w:rPr>
                      <w:rStyle w:val="Hyperlink"/>
                      <w:rFonts w:ascii="Courier New" w:hAnsi="Courier New" w:cs="Courier New"/>
                      <w:color w:val="0097A7"/>
                    </w:rPr>
                  </w:rPrChange>
                </w:rPr>
                <w:t>er.html</w:t>
              </w:r>
              <w:r w:rsidRPr="008A4F7D">
                <w:rPr>
                  <w:rStyle w:val="Hyperlink"/>
                  <w:rFonts w:asciiTheme="minorHAnsi" w:eastAsiaTheme="minorEastAsia" w:hAnsiTheme="minorHAnsi" w:cstheme="minorBidi"/>
                  <w:sz w:val="22"/>
                  <w:szCs w:val="22"/>
                  <w:lang w:val="en-US"/>
                  <w:rPrChange w:id="1595" w:author="Aidan Parkinson" w:date="2019-05-23T15:43:00Z">
                    <w:rPr/>
                  </w:rPrChange>
                </w:rPr>
                <w:fldChar w:fldCharType="end"/>
              </w:r>
            </w:ins>
          </w:p>
          <w:p w14:paraId="08837CE6" w14:textId="109D99D0" w:rsidR="008A4F7D" w:rsidRDefault="008A4F7D" w:rsidP="008A4F7D">
            <w:pPr>
              <w:pStyle w:val="NoSpacing"/>
              <w:rPr>
                <w:ins w:id="1596" w:author="Aidan Parkinson" w:date="2019-05-23T15:43:00Z"/>
              </w:rPr>
              <w:pPrChange w:id="1597" w:author="Aidan Parkinson" w:date="2019-05-23T15:47:00Z">
                <w:pPr/>
              </w:pPrChange>
            </w:pPr>
            <w:ins w:id="1598" w:author="Aidan Parkinson" w:date="2019-05-23T15:43:00Z">
              <w:r>
                <w:t>Launch a service on ECS:</w:t>
              </w:r>
            </w:ins>
          </w:p>
          <w:p w14:paraId="19733AE8" w14:textId="77777777" w:rsidR="008A4F7D" w:rsidRPr="008A4F7D" w:rsidRDefault="008A4F7D" w:rsidP="008A4F7D">
            <w:pPr>
              <w:rPr>
                <w:ins w:id="1599" w:author="Aidan Parkinson" w:date="2019-05-23T15:43:00Z"/>
                <w:rStyle w:val="Hyperlink"/>
                <w:rFonts w:asciiTheme="minorHAnsi" w:eastAsiaTheme="minorEastAsia" w:hAnsiTheme="minorHAnsi" w:cstheme="minorBidi"/>
                <w:sz w:val="22"/>
                <w:szCs w:val="22"/>
                <w:lang w:val="en-US"/>
                <w:rPrChange w:id="1600" w:author="Aidan Parkinson" w:date="2019-05-23T15:43:00Z">
                  <w:rPr>
                    <w:ins w:id="1601" w:author="Aidan Parkinson" w:date="2019-05-23T15:43:00Z"/>
                  </w:rPr>
                </w:rPrChange>
              </w:rPr>
            </w:pPr>
            <w:ins w:id="1602" w:author="Aidan Parkinson" w:date="2019-05-23T15:43:00Z">
              <w:r w:rsidRPr="008A4F7D">
                <w:rPr>
                  <w:rStyle w:val="Hyperlink"/>
                  <w:rFonts w:asciiTheme="minorHAnsi" w:eastAsiaTheme="minorEastAsia" w:hAnsiTheme="minorHAnsi" w:cstheme="minorBidi"/>
                  <w:sz w:val="22"/>
                  <w:szCs w:val="22"/>
                  <w:lang w:val="en-US"/>
                  <w:rPrChange w:id="1603" w:author="Aidan Parkinson" w:date="2019-05-23T15:43:00Z">
                    <w:rPr/>
                  </w:rPrChange>
                </w:rPr>
                <w:fldChar w:fldCharType="begin"/>
              </w:r>
              <w:r w:rsidRPr="008A4F7D">
                <w:rPr>
                  <w:rStyle w:val="Hyperlink"/>
                  <w:rFonts w:asciiTheme="minorHAnsi" w:eastAsiaTheme="minorEastAsia" w:hAnsiTheme="minorHAnsi" w:cstheme="minorBidi"/>
                  <w:sz w:val="22"/>
                  <w:szCs w:val="22"/>
                  <w:lang w:val="en-US"/>
                  <w:rPrChange w:id="1604" w:author="Aidan Parkinson" w:date="2019-05-23T15:43:00Z">
                    <w:rPr/>
                  </w:rPrChange>
                </w:rPr>
                <w:instrText xml:space="preserve"> HYPERLINK "https://docs.aws.amazon.com/AmazonECS/latest/userguide/create-service.html" </w:instrText>
              </w:r>
              <w:r w:rsidRPr="008A4F7D">
                <w:rPr>
                  <w:rStyle w:val="Hyperlink"/>
                  <w:rFonts w:asciiTheme="minorHAnsi" w:eastAsiaTheme="minorEastAsia" w:hAnsiTheme="minorHAnsi" w:cstheme="minorBidi"/>
                  <w:sz w:val="22"/>
                  <w:szCs w:val="22"/>
                  <w:lang w:val="en-US"/>
                  <w:rPrChange w:id="1605" w:author="Aidan Parkinson" w:date="2019-05-23T15:43:00Z">
                    <w:rPr/>
                  </w:rPrChange>
                </w:rPr>
                <w:fldChar w:fldCharType="separate"/>
              </w:r>
              <w:r w:rsidRPr="008A4F7D">
                <w:rPr>
                  <w:rStyle w:val="Hyperlink"/>
                  <w:rFonts w:asciiTheme="minorHAnsi" w:eastAsiaTheme="minorEastAsia" w:hAnsiTheme="minorHAnsi" w:cstheme="minorBidi"/>
                  <w:sz w:val="22"/>
                  <w:szCs w:val="22"/>
                  <w:lang w:val="en-US"/>
                  <w:rPrChange w:id="1606" w:author="Aidan Parkinson" w:date="2019-05-23T15:43:00Z">
                    <w:rPr>
                      <w:rStyle w:val="Hyperlink"/>
                      <w:rFonts w:ascii="Courier New" w:hAnsi="Courier New" w:cs="Courier New"/>
                      <w:color w:val="0097A7"/>
                    </w:rPr>
                  </w:rPrChange>
                </w:rPr>
                <w:t>https://docs.aws.</w:t>
              </w:r>
              <w:r w:rsidRPr="008A4F7D">
                <w:rPr>
                  <w:rStyle w:val="Hyperlink"/>
                  <w:rFonts w:asciiTheme="minorHAnsi" w:eastAsiaTheme="minorEastAsia" w:hAnsiTheme="minorHAnsi" w:cstheme="minorBidi"/>
                  <w:sz w:val="22"/>
                  <w:szCs w:val="22"/>
                  <w:lang w:val="en-US"/>
                  <w:rPrChange w:id="1607" w:author="Aidan Parkinson" w:date="2019-05-23T15:43:00Z">
                    <w:rPr>
                      <w:rStyle w:val="Hyperlink"/>
                      <w:rFonts w:ascii="Courier New" w:hAnsi="Courier New" w:cs="Courier New"/>
                      <w:color w:val="0097A7"/>
                    </w:rPr>
                  </w:rPrChange>
                </w:rPr>
                <w:t>a</w:t>
              </w:r>
              <w:r w:rsidRPr="008A4F7D">
                <w:rPr>
                  <w:rStyle w:val="Hyperlink"/>
                  <w:rFonts w:asciiTheme="minorHAnsi" w:eastAsiaTheme="minorEastAsia" w:hAnsiTheme="minorHAnsi" w:cstheme="minorBidi"/>
                  <w:sz w:val="22"/>
                  <w:szCs w:val="22"/>
                  <w:lang w:val="en-US"/>
                  <w:rPrChange w:id="1608" w:author="Aidan Parkinson" w:date="2019-05-23T15:43:00Z">
                    <w:rPr>
                      <w:rStyle w:val="Hyperlink"/>
                      <w:rFonts w:ascii="Courier New" w:hAnsi="Courier New" w:cs="Courier New"/>
                      <w:color w:val="0097A7"/>
                    </w:rPr>
                  </w:rPrChange>
                </w:rPr>
                <w:t>mazon.com/AmazonECS/latest/userguide/create-service.html</w:t>
              </w:r>
              <w:r w:rsidRPr="008A4F7D">
                <w:rPr>
                  <w:rStyle w:val="Hyperlink"/>
                  <w:rFonts w:asciiTheme="minorHAnsi" w:eastAsiaTheme="minorEastAsia" w:hAnsiTheme="minorHAnsi" w:cstheme="minorBidi"/>
                  <w:sz w:val="22"/>
                  <w:szCs w:val="22"/>
                  <w:lang w:val="en-US"/>
                  <w:rPrChange w:id="1609" w:author="Aidan Parkinson" w:date="2019-05-23T15:43:00Z">
                    <w:rPr/>
                  </w:rPrChange>
                </w:rPr>
                <w:fldChar w:fldCharType="end"/>
              </w:r>
            </w:ins>
          </w:p>
          <w:p w14:paraId="092272EB" w14:textId="1FD7C868" w:rsidR="008A4F7D" w:rsidRPr="008A4F7D" w:rsidRDefault="008A4F7D" w:rsidP="008A4F7D">
            <w:pPr>
              <w:rPr>
                <w:ins w:id="1610" w:author="Aidan Parkinson" w:date="2019-05-23T15:44:00Z"/>
                <w:rFonts w:asciiTheme="minorHAnsi" w:eastAsiaTheme="minorEastAsia" w:hAnsiTheme="minorHAnsi" w:cstheme="minorBidi"/>
                <w:sz w:val="22"/>
                <w:szCs w:val="22"/>
                <w:lang w:val="en-US"/>
                <w:rPrChange w:id="1611" w:author="Aidan Parkinson" w:date="2019-05-23T15:48:00Z">
                  <w:rPr>
                    <w:ins w:id="1612" w:author="Aidan Parkinson" w:date="2019-05-23T15:44:00Z"/>
                  </w:rPr>
                </w:rPrChange>
              </w:rPr>
            </w:pPr>
            <w:ins w:id="1613" w:author="Aidan Parkinson" w:date="2019-05-23T15:43:00Z">
              <w:r w:rsidRPr="008A4F7D">
                <w:rPr>
                  <w:rFonts w:asciiTheme="minorHAnsi" w:eastAsiaTheme="minorEastAsia" w:hAnsiTheme="minorHAnsi" w:cstheme="minorBidi"/>
                  <w:sz w:val="22"/>
                  <w:szCs w:val="22"/>
                  <w:lang w:val="en-US"/>
                  <w:rPrChange w:id="1614" w:author="Aidan Parkinson" w:date="2019-05-23T15:48:00Z">
                    <w:rPr/>
                  </w:rPrChange>
                </w:rPr>
                <w:t xml:space="preserve">Distribute service over </w:t>
              </w:r>
              <w:proofErr w:type="spellStart"/>
              <w:r w:rsidRPr="008A4F7D">
                <w:rPr>
                  <w:rFonts w:asciiTheme="minorHAnsi" w:eastAsiaTheme="minorEastAsia" w:hAnsiTheme="minorHAnsi" w:cstheme="minorBidi"/>
                  <w:sz w:val="22"/>
                  <w:szCs w:val="22"/>
                  <w:lang w:val="en-US"/>
                  <w:rPrChange w:id="1615" w:author="Aidan Parkinson" w:date="2019-05-23T15:48:00Z">
                    <w:rPr/>
                  </w:rPrChange>
                </w:rPr>
                <w:t>Cloudfr</w:t>
              </w:r>
            </w:ins>
            <w:ins w:id="1616" w:author="Aidan Parkinson" w:date="2019-05-23T15:44:00Z">
              <w:r w:rsidRPr="008A4F7D">
                <w:rPr>
                  <w:rFonts w:asciiTheme="minorHAnsi" w:eastAsiaTheme="minorEastAsia" w:hAnsiTheme="minorHAnsi" w:cstheme="minorBidi"/>
                  <w:sz w:val="22"/>
                  <w:szCs w:val="22"/>
                  <w:lang w:val="en-US"/>
                  <w:rPrChange w:id="1617" w:author="Aidan Parkinson" w:date="2019-05-23T15:48:00Z">
                    <w:rPr/>
                  </w:rPrChange>
                </w:rPr>
                <w:t>ont</w:t>
              </w:r>
              <w:proofErr w:type="spellEnd"/>
              <w:r w:rsidRPr="008A4F7D">
                <w:rPr>
                  <w:rFonts w:asciiTheme="minorHAnsi" w:eastAsiaTheme="minorEastAsia" w:hAnsiTheme="minorHAnsi" w:cstheme="minorBidi"/>
                  <w:sz w:val="22"/>
                  <w:szCs w:val="22"/>
                  <w:lang w:val="en-US"/>
                  <w:rPrChange w:id="1618" w:author="Aidan Parkinson" w:date="2019-05-23T15:48:00Z">
                    <w:rPr/>
                  </w:rPrChange>
                </w:rPr>
                <w:t>:</w:t>
              </w:r>
            </w:ins>
          </w:p>
          <w:p w14:paraId="72238987" w14:textId="77777777" w:rsidR="008A4F7D" w:rsidRPr="008A4F7D" w:rsidRDefault="008A4F7D" w:rsidP="008A4F7D">
            <w:pPr>
              <w:rPr>
                <w:ins w:id="1619" w:author="Aidan Parkinson" w:date="2019-05-23T15:44:00Z"/>
                <w:rStyle w:val="Hyperlink"/>
                <w:rFonts w:asciiTheme="minorHAnsi" w:eastAsiaTheme="minorEastAsia" w:hAnsiTheme="minorHAnsi" w:cstheme="minorBidi"/>
                <w:sz w:val="22"/>
                <w:szCs w:val="22"/>
                <w:lang w:val="en-US"/>
                <w:rPrChange w:id="1620" w:author="Aidan Parkinson" w:date="2019-05-23T15:44:00Z">
                  <w:rPr>
                    <w:ins w:id="1621" w:author="Aidan Parkinson" w:date="2019-05-23T15:44:00Z"/>
                  </w:rPr>
                </w:rPrChange>
              </w:rPr>
            </w:pPr>
            <w:ins w:id="1622" w:author="Aidan Parkinson" w:date="2019-05-23T15:44:00Z">
              <w:r w:rsidRPr="008A4F7D">
                <w:rPr>
                  <w:rStyle w:val="Hyperlink"/>
                  <w:rFonts w:asciiTheme="minorHAnsi" w:eastAsiaTheme="minorEastAsia" w:hAnsiTheme="minorHAnsi" w:cstheme="minorBidi"/>
                  <w:sz w:val="22"/>
                  <w:szCs w:val="22"/>
                  <w:lang w:val="en-US"/>
                  <w:rPrChange w:id="1623" w:author="Aidan Parkinson" w:date="2019-05-23T15:44:00Z">
                    <w:rPr/>
                  </w:rPrChange>
                </w:rPr>
                <w:fldChar w:fldCharType="begin"/>
              </w:r>
              <w:r w:rsidRPr="008A4F7D">
                <w:rPr>
                  <w:rStyle w:val="Hyperlink"/>
                  <w:rFonts w:asciiTheme="minorHAnsi" w:eastAsiaTheme="minorEastAsia" w:hAnsiTheme="minorHAnsi" w:cstheme="minorBidi"/>
                  <w:sz w:val="22"/>
                  <w:szCs w:val="22"/>
                  <w:lang w:val="en-US"/>
                  <w:rPrChange w:id="1624" w:author="Aidan Parkinson" w:date="2019-05-23T15:44:00Z">
                    <w:rPr/>
                  </w:rPrChange>
                </w:rPr>
                <w:instrText xml:space="preserve"> HYPERLINK "https://docs.aws.amazon.com/AmazonCloudFront/latest/DeveloperGuide/distribution-working-with.html" </w:instrText>
              </w:r>
              <w:r w:rsidRPr="008A4F7D">
                <w:rPr>
                  <w:rStyle w:val="Hyperlink"/>
                  <w:rFonts w:asciiTheme="minorHAnsi" w:eastAsiaTheme="minorEastAsia" w:hAnsiTheme="minorHAnsi" w:cstheme="minorBidi"/>
                  <w:sz w:val="22"/>
                  <w:szCs w:val="22"/>
                  <w:lang w:val="en-US"/>
                  <w:rPrChange w:id="1625" w:author="Aidan Parkinson" w:date="2019-05-23T15:44:00Z">
                    <w:rPr/>
                  </w:rPrChange>
                </w:rPr>
                <w:fldChar w:fldCharType="separate"/>
              </w:r>
              <w:r w:rsidRPr="008A4F7D">
                <w:rPr>
                  <w:rStyle w:val="Hyperlink"/>
                  <w:rFonts w:asciiTheme="minorHAnsi" w:eastAsiaTheme="minorEastAsia" w:hAnsiTheme="minorHAnsi" w:cstheme="minorBidi"/>
                  <w:sz w:val="22"/>
                  <w:szCs w:val="22"/>
                  <w:lang w:val="en-US"/>
                  <w:rPrChange w:id="1626" w:author="Aidan Parkinson" w:date="2019-05-23T15:44:00Z">
                    <w:rPr>
                      <w:rStyle w:val="Hyperlink"/>
                      <w:rFonts w:ascii="Courier New" w:hAnsi="Courier New" w:cs="Courier New"/>
                      <w:color w:val="0097A7"/>
                    </w:rPr>
                  </w:rPrChange>
                </w:rPr>
                <w:t>https://docs.aws.amazon.com/AmazonCloudFront/latest/DeveloperGuide/distribution-working-with.html</w:t>
              </w:r>
              <w:r w:rsidRPr="008A4F7D">
                <w:rPr>
                  <w:rStyle w:val="Hyperlink"/>
                  <w:rFonts w:asciiTheme="minorHAnsi" w:eastAsiaTheme="minorEastAsia" w:hAnsiTheme="minorHAnsi" w:cstheme="minorBidi"/>
                  <w:sz w:val="22"/>
                  <w:szCs w:val="22"/>
                  <w:lang w:val="en-US"/>
                  <w:rPrChange w:id="1627" w:author="Aidan Parkinson" w:date="2019-05-23T15:44:00Z">
                    <w:rPr/>
                  </w:rPrChange>
                </w:rPr>
                <w:fldChar w:fldCharType="end"/>
              </w:r>
            </w:ins>
          </w:p>
          <w:p w14:paraId="342FF9E0" w14:textId="77777777" w:rsidR="008A4F7D" w:rsidRDefault="008A4F7D" w:rsidP="008A4F7D">
            <w:pPr>
              <w:rPr>
                <w:ins w:id="1628" w:author="Aidan Parkinson" w:date="2019-05-23T15:42:00Z"/>
              </w:rPr>
            </w:pPr>
          </w:p>
          <w:p w14:paraId="1046DDE9" w14:textId="0D7E05B6" w:rsidR="008A4F7D" w:rsidRPr="0052256F" w:rsidRDefault="008A4F7D" w:rsidP="008A4F7D">
            <w:pPr>
              <w:pStyle w:val="NoSpacing"/>
              <w:rPr>
                <w:ins w:id="1629" w:author="Aidan Parkinson" w:date="2018-11-29T16:26:00Z"/>
              </w:rPr>
              <w:pPrChange w:id="1630" w:author="Aidan Parkinson" w:date="2019-05-23T15:41:00Z">
                <w:pPr>
                  <w:pStyle w:val="NoSpacing"/>
                  <w:spacing w:line="276" w:lineRule="auto"/>
                </w:pPr>
              </w:pPrChange>
            </w:pPr>
          </w:p>
        </w:tc>
      </w:tr>
    </w:tbl>
    <w:p w14:paraId="4939FA68" w14:textId="77777777" w:rsidR="00AF6D92" w:rsidRPr="0052256F" w:rsidRDefault="00AF6D92" w:rsidP="00A4226C"/>
    <w:p w14:paraId="504851A7" w14:textId="77777777" w:rsidR="000B2DB8" w:rsidRPr="0052256F" w:rsidRDefault="381376FB" w:rsidP="381376FB">
      <w:pPr>
        <w:rPr>
          <w:b/>
          <w:bCs/>
        </w:rPr>
      </w:pPr>
      <w:r w:rsidRPr="0052256F">
        <w:rPr>
          <w:b/>
          <w:bCs/>
        </w:rPr>
        <w:t>Design Notes</w:t>
      </w:r>
    </w:p>
    <w:p w14:paraId="017166C3" w14:textId="77777777" w:rsidR="00A4226C" w:rsidRPr="0052256F" w:rsidRDefault="381376FB" w:rsidP="381376FB">
      <w:pPr>
        <w:rPr>
          <w:b/>
          <w:bCs/>
        </w:rPr>
      </w:pPr>
      <w:r w:rsidRPr="0052256F">
        <w:t>XXX</w:t>
      </w:r>
    </w:p>
    <w:p w14:paraId="767FFA50" w14:textId="77777777" w:rsidR="004B26F6" w:rsidRPr="0052256F" w:rsidRDefault="004B26F6" w:rsidP="00A4226C">
      <w:pPr>
        <w:jc w:val="center"/>
        <w:rPr>
          <w:b/>
        </w:rPr>
      </w:pPr>
    </w:p>
    <w:p w14:paraId="26B2C71A" w14:textId="4CC7E39A" w:rsidR="004B26F6" w:rsidRDefault="004B26F6" w:rsidP="00A4226C">
      <w:pPr>
        <w:jc w:val="center"/>
        <w:rPr>
          <w:b/>
        </w:rPr>
      </w:pPr>
    </w:p>
    <w:p w14:paraId="2B735EF1" w14:textId="52A31EC2" w:rsidR="00502A45" w:rsidRDefault="00502A45" w:rsidP="00A4226C">
      <w:pPr>
        <w:jc w:val="center"/>
        <w:rPr>
          <w:b/>
        </w:rPr>
      </w:pPr>
    </w:p>
    <w:p w14:paraId="56DFCCB2" w14:textId="3E5D9239" w:rsidR="00502A45" w:rsidRDefault="00502A45" w:rsidP="00A4226C">
      <w:pPr>
        <w:jc w:val="center"/>
        <w:rPr>
          <w:b/>
        </w:rPr>
      </w:pPr>
    </w:p>
    <w:p w14:paraId="26BF6269" w14:textId="3155D242" w:rsidR="00997E5F" w:rsidRDefault="00997E5F" w:rsidP="00A4226C">
      <w:pPr>
        <w:jc w:val="center"/>
        <w:rPr>
          <w:b/>
        </w:rPr>
      </w:pPr>
    </w:p>
    <w:p w14:paraId="446FF17D" w14:textId="624D8684" w:rsidR="00997E5F" w:rsidRDefault="00997E5F" w:rsidP="00A4226C">
      <w:pPr>
        <w:jc w:val="center"/>
        <w:rPr>
          <w:b/>
        </w:rPr>
      </w:pPr>
    </w:p>
    <w:p w14:paraId="7273CA08" w14:textId="5F1A8898" w:rsidR="00997E5F" w:rsidRDefault="002A3E0B">
      <w:pPr>
        <w:rPr>
          <w:b/>
        </w:rPr>
        <w:pPrChange w:id="1631" w:author="Aidan Parkinson" w:date="2019-04-26T10:24:00Z">
          <w:pPr>
            <w:jc w:val="center"/>
          </w:pPr>
        </w:pPrChange>
      </w:pPr>
      <w:ins w:id="1632" w:author="Aidan Parkinson" w:date="2019-04-26T10:24:00Z">
        <w:r>
          <w:rPr>
            <w:b/>
          </w:rPr>
          <w:br w:type="page"/>
        </w:r>
      </w:ins>
    </w:p>
    <w:tbl>
      <w:tblPr>
        <w:tblStyle w:val="TableGrid"/>
        <w:tblW w:w="0" w:type="auto"/>
        <w:tblLook w:val="04A0" w:firstRow="1" w:lastRow="0" w:firstColumn="1" w:lastColumn="0" w:noHBand="0" w:noVBand="1"/>
      </w:tblPr>
      <w:tblGrid>
        <w:gridCol w:w="2635"/>
        <w:gridCol w:w="12039"/>
      </w:tblGrid>
      <w:tr w:rsidR="00D13A3D" w:rsidRPr="0052256F" w14:paraId="3D81F4FD" w14:textId="77777777" w:rsidTr="00550440">
        <w:tc>
          <w:tcPr>
            <w:tcW w:w="2635" w:type="dxa"/>
            <w:shd w:val="clear" w:color="auto" w:fill="92CDDC" w:themeFill="accent5" w:themeFillTint="99"/>
          </w:tcPr>
          <w:p w14:paraId="338CEF03" w14:textId="77777777" w:rsidR="00D13A3D" w:rsidRPr="0052256F" w:rsidRDefault="381376FB" w:rsidP="381376FB">
            <w:pPr>
              <w:spacing w:line="276" w:lineRule="auto"/>
              <w:rPr>
                <w:b/>
                <w:bCs/>
              </w:rPr>
            </w:pPr>
            <w:r w:rsidRPr="0052256F">
              <w:rPr>
                <w:b/>
                <w:bCs/>
              </w:rPr>
              <w:lastRenderedPageBreak/>
              <w:t>Session Name</w:t>
            </w:r>
          </w:p>
        </w:tc>
        <w:tc>
          <w:tcPr>
            <w:tcW w:w="12039" w:type="dxa"/>
          </w:tcPr>
          <w:p w14:paraId="40BA1344" w14:textId="518364D4" w:rsidR="00D13A3D" w:rsidRPr="00502A45" w:rsidRDefault="00550440" w:rsidP="00502A45">
            <w:pPr>
              <w:rPr>
                <w:b/>
              </w:rPr>
            </w:pPr>
            <w:r>
              <w:rPr>
                <w:b/>
              </w:rPr>
              <w:t>Recap</w:t>
            </w:r>
          </w:p>
        </w:tc>
      </w:tr>
      <w:tr w:rsidR="00D13A3D" w:rsidRPr="0052256F" w14:paraId="3FB2F4A5" w14:textId="77777777" w:rsidTr="00550440">
        <w:tc>
          <w:tcPr>
            <w:tcW w:w="2635" w:type="dxa"/>
            <w:shd w:val="clear" w:color="auto" w:fill="92CDDC" w:themeFill="accent5" w:themeFillTint="99"/>
          </w:tcPr>
          <w:p w14:paraId="3DA06D38" w14:textId="77777777" w:rsidR="00D13A3D" w:rsidRPr="0052256F" w:rsidRDefault="381376FB" w:rsidP="381376FB">
            <w:pPr>
              <w:spacing w:line="276" w:lineRule="auto"/>
              <w:rPr>
                <w:b/>
                <w:bCs/>
              </w:rPr>
            </w:pPr>
            <w:r w:rsidRPr="0052256F">
              <w:rPr>
                <w:b/>
                <w:bCs/>
              </w:rPr>
              <w:t>Time</w:t>
            </w:r>
          </w:p>
        </w:tc>
        <w:tc>
          <w:tcPr>
            <w:tcW w:w="12039" w:type="dxa"/>
          </w:tcPr>
          <w:p w14:paraId="4E8AD8FB" w14:textId="2FBD4415" w:rsidR="00D13A3D" w:rsidRPr="0052256F" w:rsidRDefault="005378BA" w:rsidP="381376FB">
            <w:pPr>
              <w:rPr>
                <w:highlight w:val="yellow"/>
              </w:rPr>
            </w:pPr>
            <w:ins w:id="1633" w:author="Aidan Parkinson" w:date="2018-11-29T16:39:00Z">
              <w:r w:rsidRPr="005378BA">
                <w:rPr>
                  <w:color w:val="000000" w:themeColor="text1"/>
                  <w:rPrChange w:id="1634" w:author="Aidan Parkinson" w:date="2018-11-29T16:40:00Z">
                    <w:rPr>
                      <w:highlight w:val="yellow"/>
                    </w:rPr>
                  </w:rPrChange>
                </w:rPr>
                <w:t>17:00</w:t>
              </w:r>
            </w:ins>
          </w:p>
        </w:tc>
      </w:tr>
      <w:tr w:rsidR="00D13A3D" w:rsidRPr="0052256F" w14:paraId="20B615ED" w14:textId="77777777" w:rsidTr="00550440">
        <w:tc>
          <w:tcPr>
            <w:tcW w:w="2635" w:type="dxa"/>
            <w:shd w:val="clear" w:color="auto" w:fill="92CDDC" w:themeFill="accent5" w:themeFillTint="99"/>
          </w:tcPr>
          <w:p w14:paraId="4F602127" w14:textId="77777777" w:rsidR="00D13A3D" w:rsidRPr="0052256F" w:rsidRDefault="381376FB" w:rsidP="381376FB">
            <w:pPr>
              <w:rPr>
                <w:b/>
                <w:bCs/>
              </w:rPr>
            </w:pPr>
            <w:r w:rsidRPr="0052256F">
              <w:rPr>
                <w:b/>
                <w:bCs/>
              </w:rPr>
              <w:t>Trainer</w:t>
            </w:r>
          </w:p>
        </w:tc>
        <w:tc>
          <w:tcPr>
            <w:tcW w:w="12039" w:type="dxa"/>
          </w:tcPr>
          <w:p w14:paraId="35E4AC63" w14:textId="229DCB3F" w:rsidR="00D13A3D" w:rsidRPr="0052256F" w:rsidRDefault="005378BA" w:rsidP="381376FB">
            <w:pPr>
              <w:rPr>
                <w:highlight w:val="yellow"/>
              </w:rPr>
            </w:pPr>
            <w:ins w:id="1635" w:author="Aidan Parkinson" w:date="2018-11-29T16:40:00Z">
              <w:r w:rsidRPr="005378BA">
                <w:rPr>
                  <w:rPrChange w:id="1636" w:author="Aidan Parkinson" w:date="2018-11-29T16:40:00Z">
                    <w:rPr>
                      <w:highlight w:val="yellow"/>
                    </w:rPr>
                  </w:rPrChange>
                </w:rPr>
                <w:t>Internal facilitator</w:t>
              </w:r>
            </w:ins>
          </w:p>
        </w:tc>
      </w:tr>
      <w:tr w:rsidR="00D13A3D" w:rsidRPr="0052256F" w14:paraId="41F84C22" w14:textId="77777777" w:rsidTr="00550440">
        <w:tc>
          <w:tcPr>
            <w:tcW w:w="2635" w:type="dxa"/>
            <w:shd w:val="clear" w:color="auto" w:fill="92CDDC" w:themeFill="accent5" w:themeFillTint="99"/>
          </w:tcPr>
          <w:p w14:paraId="0473F546" w14:textId="77777777" w:rsidR="00D13A3D" w:rsidRPr="0052256F" w:rsidRDefault="381376FB" w:rsidP="381376FB">
            <w:pPr>
              <w:rPr>
                <w:b/>
                <w:bCs/>
              </w:rPr>
            </w:pPr>
            <w:r w:rsidRPr="0052256F">
              <w:rPr>
                <w:b/>
                <w:bCs/>
              </w:rPr>
              <w:t>Learning Outcomes</w:t>
            </w:r>
          </w:p>
        </w:tc>
        <w:tc>
          <w:tcPr>
            <w:tcW w:w="12039" w:type="dxa"/>
          </w:tcPr>
          <w:p w14:paraId="4BB38B6A" w14:textId="5D489F69" w:rsidR="00502A45" w:rsidRPr="0052256F" w:rsidRDefault="001D352F" w:rsidP="001A24B8">
            <w:pPr>
              <w:pStyle w:val="ListParagraph"/>
              <w:numPr>
                <w:ilvl w:val="0"/>
                <w:numId w:val="3"/>
              </w:numPr>
              <w:rPr>
                <w:rFonts w:cstheme="minorHAnsi"/>
              </w:rPr>
            </w:pPr>
            <w:ins w:id="1637" w:author="Aidan Parkinson" w:date="2018-11-29T16:55:00Z">
              <w:del w:id="1638" w:author="Aidan Parkinson [2]" w:date="2019-01-30T16:11:00Z">
                <w:r w:rsidDel="00AA0E57">
                  <w:rPr>
                    <w:rFonts w:cstheme="minorHAnsi"/>
                  </w:rPr>
                  <w:delText>Ability to r</w:delText>
                </w:r>
              </w:del>
            </w:ins>
            <w:ins w:id="1639" w:author="Aidan Parkinson [2]" w:date="2019-01-30T16:11:00Z">
              <w:r w:rsidR="00AA0E57">
                <w:rPr>
                  <w:rFonts w:cstheme="minorHAnsi"/>
                </w:rPr>
                <w:t>R</w:t>
              </w:r>
            </w:ins>
            <w:ins w:id="1640" w:author="Aidan Parkinson" w:date="2018-11-29T16:55:00Z">
              <w:r>
                <w:rPr>
                  <w:rFonts w:cstheme="minorHAnsi"/>
                </w:rPr>
                <w:t>etrieve guidance and resources post-course to continue engagement with topic.</w:t>
              </w:r>
            </w:ins>
          </w:p>
        </w:tc>
      </w:tr>
    </w:tbl>
    <w:p w14:paraId="6D8D7A08" w14:textId="77777777" w:rsidR="00D13A3D" w:rsidRPr="0052256F" w:rsidRDefault="00D13A3D" w:rsidP="00D13A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641" w:author="Aidan Parkinson" w:date="2019-05-23T15:45:00Z">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535"/>
        <w:gridCol w:w="1115"/>
        <w:gridCol w:w="3927"/>
        <w:gridCol w:w="5021"/>
        <w:gridCol w:w="3076"/>
        <w:tblGridChange w:id="1642">
          <w:tblGrid>
            <w:gridCol w:w="1556"/>
            <w:gridCol w:w="1132"/>
            <w:gridCol w:w="3981"/>
            <w:gridCol w:w="6563"/>
            <w:gridCol w:w="1392"/>
          </w:tblGrid>
        </w:tblGridChange>
      </w:tblGrid>
      <w:tr w:rsidR="00D13A3D" w:rsidRPr="0052256F" w14:paraId="7F75A8FF" w14:textId="77777777" w:rsidTr="008A4F7D">
        <w:trPr>
          <w:cantSplit/>
          <w:trHeight w:val="322"/>
          <w:trPrChange w:id="1643" w:author="Aidan Parkinson" w:date="2019-05-23T15:45:00Z">
            <w:trPr>
              <w:cantSplit/>
              <w:trHeight w:val="322"/>
            </w:trPr>
          </w:trPrChange>
        </w:trPr>
        <w:tc>
          <w:tcPr>
            <w:tcW w:w="523"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Change w:id="1644" w:author="Aidan Parkinson" w:date="2019-05-23T15:45:00Z">
              <w:tcPr>
                <w:tcW w:w="532"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tcPrChange>
          </w:tcPr>
          <w:p w14:paraId="678F8242" w14:textId="77777777" w:rsidR="00D13A3D" w:rsidRPr="0052256F" w:rsidRDefault="381376FB" w:rsidP="381376FB">
            <w:pPr>
              <w:jc w:val="center"/>
              <w:rPr>
                <w:b/>
                <w:bCs/>
              </w:rPr>
            </w:pPr>
            <w:r w:rsidRPr="0052256F">
              <w:rPr>
                <w:b/>
                <w:bCs/>
              </w:rPr>
              <w:t>Time</w:t>
            </w:r>
          </w:p>
        </w:tc>
        <w:tc>
          <w:tcPr>
            <w:tcW w:w="380"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645" w:author="Aidan Parkinson" w:date="2019-05-23T15:45:00Z">
              <w:tcPr>
                <w:tcW w:w="387"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078519D6" w14:textId="77777777" w:rsidR="00D13A3D" w:rsidRPr="0052256F" w:rsidRDefault="381376FB" w:rsidP="381376FB">
            <w:pPr>
              <w:pStyle w:val="NoSpacing"/>
              <w:jc w:val="center"/>
              <w:rPr>
                <w:b/>
                <w:bCs/>
              </w:rPr>
            </w:pPr>
            <w:r w:rsidRPr="0052256F">
              <w:rPr>
                <w:b/>
                <w:bCs/>
              </w:rPr>
              <w:t>Duration</w:t>
            </w:r>
          </w:p>
        </w:tc>
        <w:tc>
          <w:tcPr>
            <w:tcW w:w="1338"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646" w:author="Aidan Parkinson" w:date="2019-05-23T15:45:00Z">
              <w:tcPr>
                <w:tcW w:w="1361"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183CE3E3" w14:textId="77777777" w:rsidR="00D13A3D" w:rsidRPr="0052256F" w:rsidRDefault="381376FB" w:rsidP="381376FB">
            <w:pPr>
              <w:pStyle w:val="NoSpacing"/>
              <w:ind w:left="720" w:hanging="360"/>
              <w:jc w:val="center"/>
              <w:rPr>
                <w:b/>
                <w:bCs/>
              </w:rPr>
            </w:pPr>
            <w:r w:rsidRPr="0052256F">
              <w:rPr>
                <w:b/>
                <w:bCs/>
              </w:rPr>
              <w:t>Topic</w:t>
            </w:r>
          </w:p>
        </w:tc>
        <w:tc>
          <w:tcPr>
            <w:tcW w:w="1711"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647" w:author="Aidan Parkinson" w:date="2019-05-23T15:45:00Z">
              <w:tcPr>
                <w:tcW w:w="2244"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72FF3754" w14:textId="77777777" w:rsidR="00D13A3D" w:rsidRPr="0052256F" w:rsidRDefault="381376FB" w:rsidP="381376FB">
            <w:pPr>
              <w:pStyle w:val="NoSpacing"/>
              <w:jc w:val="center"/>
              <w:rPr>
                <w:b/>
                <w:bCs/>
              </w:rPr>
            </w:pPr>
            <w:r w:rsidRPr="0052256F">
              <w:rPr>
                <w:b/>
                <w:bCs/>
              </w:rPr>
              <w:t>Delivery Method</w:t>
            </w:r>
          </w:p>
        </w:tc>
        <w:tc>
          <w:tcPr>
            <w:tcW w:w="1048" w:type="pct"/>
            <w:tcBorders>
              <w:top w:val="single" w:sz="4" w:space="0" w:color="auto"/>
              <w:left w:val="single" w:sz="4" w:space="0" w:color="auto"/>
              <w:bottom w:val="single" w:sz="4" w:space="0" w:color="auto"/>
              <w:right w:val="single" w:sz="4" w:space="0" w:color="auto"/>
            </w:tcBorders>
            <w:shd w:val="clear" w:color="auto" w:fill="92CDDC" w:themeFill="accent5" w:themeFillTint="99"/>
            <w:tcPrChange w:id="1648" w:author="Aidan Parkinson" w:date="2019-05-23T15:45:00Z">
              <w:tcPr>
                <w:tcW w:w="476" w:type="pct"/>
                <w:tcBorders>
                  <w:top w:val="single" w:sz="4" w:space="0" w:color="auto"/>
                  <w:left w:val="single" w:sz="4" w:space="0" w:color="auto"/>
                  <w:bottom w:val="single" w:sz="4" w:space="0" w:color="auto"/>
                  <w:right w:val="single" w:sz="4" w:space="0" w:color="auto"/>
                </w:tcBorders>
                <w:shd w:val="clear" w:color="auto" w:fill="92CDDC" w:themeFill="accent5" w:themeFillTint="99"/>
              </w:tcPr>
            </w:tcPrChange>
          </w:tcPr>
          <w:p w14:paraId="43FA96BD" w14:textId="77777777" w:rsidR="00D13A3D" w:rsidRPr="0052256F" w:rsidRDefault="381376FB" w:rsidP="381376FB">
            <w:pPr>
              <w:pStyle w:val="NoSpacing"/>
              <w:jc w:val="center"/>
              <w:rPr>
                <w:b/>
                <w:bCs/>
              </w:rPr>
            </w:pPr>
            <w:r w:rsidRPr="0052256F">
              <w:rPr>
                <w:b/>
                <w:bCs/>
              </w:rPr>
              <w:t>Materials</w:t>
            </w:r>
          </w:p>
        </w:tc>
      </w:tr>
      <w:tr w:rsidR="00BA3F82" w:rsidRPr="0052256F" w14:paraId="3CFB5A65" w14:textId="77777777" w:rsidTr="008A4F7D">
        <w:trPr>
          <w:cantSplit/>
          <w:trHeight w:val="431"/>
          <w:trPrChange w:id="1649" w:author="Aidan Parkinson" w:date="2019-05-23T15:45:00Z">
            <w:trPr>
              <w:cantSplit/>
              <w:trHeight w:val="431"/>
            </w:trPr>
          </w:trPrChange>
        </w:trPr>
        <w:tc>
          <w:tcPr>
            <w:tcW w:w="523" w:type="pct"/>
            <w:tcPrChange w:id="1650" w:author="Aidan Parkinson" w:date="2019-05-23T15:45:00Z">
              <w:tcPr>
                <w:tcW w:w="532" w:type="pct"/>
              </w:tcPr>
            </w:tcPrChange>
          </w:tcPr>
          <w:p w14:paraId="5FE144C2" w14:textId="0C54D02B" w:rsidR="00BA3F82" w:rsidRPr="0052256F" w:rsidRDefault="00DA363A" w:rsidP="00BA3F82">
            <w:pPr>
              <w:jc w:val="center"/>
              <w:rPr>
                <w:rFonts w:cstheme="minorHAnsi"/>
              </w:rPr>
            </w:pPr>
            <w:ins w:id="1651" w:author="Aidan Parkinson" w:date="2018-11-29T16:45:00Z">
              <w:r>
                <w:rPr>
                  <w:rFonts w:cstheme="minorHAnsi"/>
                </w:rPr>
                <w:t>17:00</w:t>
              </w:r>
            </w:ins>
          </w:p>
        </w:tc>
        <w:tc>
          <w:tcPr>
            <w:tcW w:w="380" w:type="pct"/>
            <w:tcPrChange w:id="1652" w:author="Aidan Parkinson" w:date="2019-05-23T15:45:00Z">
              <w:tcPr>
                <w:tcW w:w="387" w:type="pct"/>
              </w:tcPr>
            </w:tcPrChange>
          </w:tcPr>
          <w:p w14:paraId="6017A5B5" w14:textId="3BA5C904" w:rsidR="00BA3F82" w:rsidRPr="0052256F" w:rsidRDefault="005378BA" w:rsidP="00BA3F82">
            <w:pPr>
              <w:pStyle w:val="NoSpacing"/>
              <w:spacing w:line="276" w:lineRule="auto"/>
              <w:jc w:val="center"/>
              <w:rPr>
                <w:rFonts w:cstheme="minorHAnsi"/>
              </w:rPr>
            </w:pPr>
            <w:ins w:id="1653" w:author="Aidan Parkinson" w:date="2018-11-29T16:39:00Z">
              <w:r>
                <w:rPr>
                  <w:rFonts w:cstheme="minorHAnsi"/>
                </w:rPr>
                <w:t>15 mins</w:t>
              </w:r>
            </w:ins>
          </w:p>
        </w:tc>
        <w:tc>
          <w:tcPr>
            <w:tcW w:w="1338" w:type="pct"/>
            <w:tcPrChange w:id="1654" w:author="Aidan Parkinson" w:date="2019-05-23T15:45:00Z">
              <w:tcPr>
                <w:tcW w:w="1361" w:type="pct"/>
              </w:tcPr>
            </w:tcPrChange>
          </w:tcPr>
          <w:p w14:paraId="063D0BCA" w14:textId="4DE277D0" w:rsidR="00BA3F82" w:rsidRPr="0052256F" w:rsidRDefault="00AC4529" w:rsidP="00502A45">
            <w:pPr>
              <w:jc w:val="center"/>
            </w:pPr>
            <w:r>
              <w:t xml:space="preserve">Takeaway’s </w:t>
            </w:r>
          </w:p>
        </w:tc>
        <w:tc>
          <w:tcPr>
            <w:tcW w:w="1711" w:type="pct"/>
            <w:tcPrChange w:id="1655" w:author="Aidan Parkinson" w:date="2019-05-23T15:45:00Z">
              <w:tcPr>
                <w:tcW w:w="2244" w:type="pct"/>
              </w:tcPr>
            </w:tcPrChange>
          </w:tcPr>
          <w:p w14:paraId="3F7B91AE" w14:textId="77777777" w:rsidR="00271688" w:rsidRDefault="00AC4529" w:rsidP="00BA3F82">
            <w:pPr>
              <w:pStyle w:val="NoSpacing"/>
              <w:spacing w:line="276" w:lineRule="auto"/>
              <w:rPr>
                <w:rFonts w:cstheme="minorHAnsi"/>
              </w:rPr>
            </w:pPr>
            <w:r>
              <w:rPr>
                <w:rFonts w:cstheme="minorHAnsi"/>
              </w:rPr>
              <w:t>ASK each individual to spend a few minutes to think of 2 key things they take away from the course.</w:t>
            </w:r>
          </w:p>
          <w:p w14:paraId="1E29B2E8" w14:textId="77777777" w:rsidR="00AC4529" w:rsidRDefault="00AC4529" w:rsidP="00BA3F82">
            <w:pPr>
              <w:pStyle w:val="NoSpacing"/>
              <w:spacing w:line="276" w:lineRule="auto"/>
              <w:rPr>
                <w:rFonts w:cstheme="minorHAnsi"/>
              </w:rPr>
            </w:pPr>
          </w:p>
          <w:p w14:paraId="6EFA0199" w14:textId="1072A09B" w:rsidR="00AC4529" w:rsidRPr="0052256F" w:rsidRDefault="00AC4529" w:rsidP="00BA3F82">
            <w:pPr>
              <w:pStyle w:val="NoSpacing"/>
              <w:spacing w:line="276" w:lineRule="auto"/>
              <w:rPr>
                <w:rFonts w:cstheme="minorHAnsi"/>
              </w:rPr>
            </w:pPr>
            <w:r>
              <w:rPr>
                <w:rFonts w:cstheme="minorHAnsi"/>
              </w:rPr>
              <w:t xml:space="preserve">ASK each individual to share within pairs </w:t>
            </w:r>
          </w:p>
        </w:tc>
        <w:tc>
          <w:tcPr>
            <w:tcW w:w="1048" w:type="pct"/>
            <w:tcPrChange w:id="1656" w:author="Aidan Parkinson" w:date="2019-05-23T15:45:00Z">
              <w:tcPr>
                <w:tcW w:w="476" w:type="pct"/>
              </w:tcPr>
            </w:tcPrChange>
          </w:tcPr>
          <w:p w14:paraId="081C33C9" w14:textId="42D5B09E" w:rsidR="00BA3F82" w:rsidRPr="0052256F" w:rsidRDefault="00BA3F82" w:rsidP="00BA3F82">
            <w:pPr>
              <w:pStyle w:val="NoSpacing"/>
              <w:spacing w:line="276" w:lineRule="auto"/>
              <w:jc w:val="center"/>
              <w:rPr>
                <w:rFonts w:cstheme="minorHAnsi"/>
              </w:rPr>
            </w:pPr>
          </w:p>
        </w:tc>
      </w:tr>
      <w:tr w:rsidR="00BA3F82" w:rsidRPr="0052256F" w14:paraId="5109F780" w14:textId="77777777" w:rsidTr="008A4F7D">
        <w:trPr>
          <w:cantSplit/>
          <w:trHeight w:val="431"/>
          <w:trPrChange w:id="1657" w:author="Aidan Parkinson" w:date="2019-05-23T15:45:00Z">
            <w:trPr>
              <w:cantSplit/>
              <w:trHeight w:val="431"/>
            </w:trPr>
          </w:trPrChange>
        </w:trPr>
        <w:tc>
          <w:tcPr>
            <w:tcW w:w="523" w:type="pct"/>
            <w:tcPrChange w:id="1658" w:author="Aidan Parkinson" w:date="2019-05-23T15:45:00Z">
              <w:tcPr>
                <w:tcW w:w="532" w:type="pct"/>
              </w:tcPr>
            </w:tcPrChange>
          </w:tcPr>
          <w:p w14:paraId="11C7AD43" w14:textId="7DB3F58D" w:rsidR="00BA3F82" w:rsidRPr="0052256F" w:rsidRDefault="00DA363A" w:rsidP="00BA3F82">
            <w:pPr>
              <w:jc w:val="center"/>
              <w:rPr>
                <w:rFonts w:cstheme="minorHAnsi"/>
              </w:rPr>
            </w:pPr>
            <w:ins w:id="1659" w:author="Aidan Parkinson" w:date="2018-11-29T16:45:00Z">
              <w:r>
                <w:rPr>
                  <w:rFonts w:cstheme="minorHAnsi"/>
                </w:rPr>
                <w:t>17:15</w:t>
              </w:r>
            </w:ins>
          </w:p>
        </w:tc>
        <w:tc>
          <w:tcPr>
            <w:tcW w:w="380" w:type="pct"/>
            <w:tcPrChange w:id="1660" w:author="Aidan Parkinson" w:date="2019-05-23T15:45:00Z">
              <w:tcPr>
                <w:tcW w:w="387" w:type="pct"/>
              </w:tcPr>
            </w:tcPrChange>
          </w:tcPr>
          <w:p w14:paraId="344E8B47" w14:textId="1C816F83" w:rsidR="00BA3F82" w:rsidRPr="0052256F" w:rsidRDefault="005378BA" w:rsidP="00BA3F82">
            <w:pPr>
              <w:pStyle w:val="NoSpacing"/>
              <w:spacing w:line="276" w:lineRule="auto"/>
              <w:jc w:val="center"/>
              <w:rPr>
                <w:rFonts w:cstheme="minorHAnsi"/>
              </w:rPr>
            </w:pPr>
            <w:ins w:id="1661" w:author="Aidan Parkinson" w:date="2018-11-29T16:39:00Z">
              <w:r>
                <w:rPr>
                  <w:rFonts w:cstheme="minorHAnsi"/>
                </w:rPr>
                <w:t>5 mins</w:t>
              </w:r>
            </w:ins>
          </w:p>
        </w:tc>
        <w:tc>
          <w:tcPr>
            <w:tcW w:w="1338" w:type="pct"/>
            <w:tcPrChange w:id="1662" w:author="Aidan Parkinson" w:date="2019-05-23T15:45:00Z">
              <w:tcPr>
                <w:tcW w:w="1361" w:type="pct"/>
              </w:tcPr>
            </w:tcPrChange>
          </w:tcPr>
          <w:p w14:paraId="4441F584" w14:textId="74A9E932" w:rsidR="00BA3F82" w:rsidRPr="0052256F" w:rsidRDefault="00AC4529" w:rsidP="001D56AD">
            <w:pPr>
              <w:jc w:val="center"/>
            </w:pPr>
            <w:r>
              <w:t xml:space="preserve">Summary </w:t>
            </w:r>
          </w:p>
        </w:tc>
        <w:tc>
          <w:tcPr>
            <w:tcW w:w="1711" w:type="pct"/>
            <w:tcPrChange w:id="1663" w:author="Aidan Parkinson" w:date="2019-05-23T15:45:00Z">
              <w:tcPr>
                <w:tcW w:w="2244" w:type="pct"/>
              </w:tcPr>
            </w:tcPrChange>
          </w:tcPr>
          <w:p w14:paraId="317490D0" w14:textId="19D9B8E3" w:rsidR="00BA3F82" w:rsidRPr="001D56AD" w:rsidRDefault="00AC4529" w:rsidP="001D56AD">
            <w:pPr>
              <w:pStyle w:val="NoSpacing"/>
              <w:spacing w:line="276" w:lineRule="auto"/>
              <w:rPr>
                <w:rFonts w:cstheme="minorHAnsi"/>
              </w:rPr>
            </w:pPr>
            <w:r>
              <w:rPr>
                <w:rFonts w:cstheme="minorHAnsi"/>
              </w:rPr>
              <w:t>REVIEW the days agenda and RECAP the learning ou</w:t>
            </w:r>
            <w:ins w:id="1664" w:author="Aidan Parkinson" w:date="2018-11-29T16:39:00Z">
              <w:r w:rsidR="005378BA">
                <w:rPr>
                  <w:rFonts w:cstheme="minorHAnsi"/>
                </w:rPr>
                <w:t>t</w:t>
              </w:r>
            </w:ins>
            <w:del w:id="1665" w:author="Aidan Parkinson" w:date="2018-11-29T16:39:00Z">
              <w:r w:rsidDel="005378BA">
                <w:rPr>
                  <w:rFonts w:cstheme="minorHAnsi"/>
                </w:rPr>
                <w:delText>r</w:delText>
              </w:r>
            </w:del>
            <w:r>
              <w:rPr>
                <w:rFonts w:cstheme="minorHAnsi"/>
              </w:rPr>
              <w:t>comes</w:t>
            </w:r>
          </w:p>
        </w:tc>
        <w:tc>
          <w:tcPr>
            <w:tcW w:w="1048" w:type="pct"/>
            <w:tcPrChange w:id="1666" w:author="Aidan Parkinson" w:date="2019-05-23T15:45:00Z">
              <w:tcPr>
                <w:tcW w:w="476" w:type="pct"/>
              </w:tcPr>
            </w:tcPrChange>
          </w:tcPr>
          <w:p w14:paraId="5FE43674" w14:textId="4CEA0620" w:rsidR="00BA3F82" w:rsidRPr="0052256F" w:rsidRDefault="00BA3F82" w:rsidP="00BA3F82">
            <w:pPr>
              <w:pStyle w:val="NoSpacing"/>
              <w:spacing w:line="276" w:lineRule="auto"/>
              <w:jc w:val="center"/>
              <w:rPr>
                <w:rFonts w:cstheme="minorHAnsi"/>
              </w:rPr>
            </w:pPr>
          </w:p>
        </w:tc>
      </w:tr>
      <w:tr w:rsidR="00BA3F82" w:rsidRPr="0052256F" w14:paraId="24C8D266" w14:textId="77777777" w:rsidTr="008A4F7D">
        <w:trPr>
          <w:cantSplit/>
          <w:trHeight w:val="431"/>
          <w:trPrChange w:id="1667" w:author="Aidan Parkinson" w:date="2019-05-23T15:45:00Z">
            <w:trPr>
              <w:cantSplit/>
              <w:trHeight w:val="431"/>
            </w:trPr>
          </w:trPrChange>
        </w:trPr>
        <w:tc>
          <w:tcPr>
            <w:tcW w:w="523" w:type="pct"/>
            <w:tcPrChange w:id="1668" w:author="Aidan Parkinson" w:date="2019-05-23T15:45:00Z">
              <w:tcPr>
                <w:tcW w:w="532" w:type="pct"/>
              </w:tcPr>
            </w:tcPrChange>
          </w:tcPr>
          <w:p w14:paraId="0668D0E8" w14:textId="1EBE9596" w:rsidR="00BA3F82" w:rsidRPr="0052256F" w:rsidRDefault="00DA363A" w:rsidP="00BA3F82">
            <w:pPr>
              <w:jc w:val="center"/>
              <w:rPr>
                <w:rFonts w:cstheme="minorHAnsi"/>
              </w:rPr>
            </w:pPr>
            <w:ins w:id="1669" w:author="Aidan Parkinson" w:date="2018-11-29T16:45:00Z">
              <w:r>
                <w:rPr>
                  <w:rFonts w:cstheme="minorHAnsi"/>
                </w:rPr>
                <w:t>17:20</w:t>
              </w:r>
            </w:ins>
          </w:p>
        </w:tc>
        <w:tc>
          <w:tcPr>
            <w:tcW w:w="380" w:type="pct"/>
            <w:tcPrChange w:id="1670" w:author="Aidan Parkinson" w:date="2019-05-23T15:45:00Z">
              <w:tcPr>
                <w:tcW w:w="387" w:type="pct"/>
              </w:tcPr>
            </w:tcPrChange>
          </w:tcPr>
          <w:p w14:paraId="7E22FADE" w14:textId="22E72DEE" w:rsidR="00BA3F82" w:rsidRPr="0052256F" w:rsidRDefault="005378BA" w:rsidP="00BA3F82">
            <w:pPr>
              <w:pStyle w:val="NoSpacing"/>
              <w:spacing w:line="276" w:lineRule="auto"/>
              <w:jc w:val="center"/>
              <w:rPr>
                <w:rFonts w:cstheme="minorHAnsi"/>
              </w:rPr>
            </w:pPr>
            <w:ins w:id="1671" w:author="Aidan Parkinson" w:date="2018-11-29T16:39:00Z">
              <w:r>
                <w:rPr>
                  <w:rFonts w:cstheme="minorHAnsi"/>
                </w:rPr>
                <w:t>10 mins</w:t>
              </w:r>
            </w:ins>
          </w:p>
        </w:tc>
        <w:tc>
          <w:tcPr>
            <w:tcW w:w="1338" w:type="pct"/>
            <w:tcPrChange w:id="1672" w:author="Aidan Parkinson" w:date="2019-05-23T15:45:00Z">
              <w:tcPr>
                <w:tcW w:w="1361" w:type="pct"/>
              </w:tcPr>
            </w:tcPrChange>
          </w:tcPr>
          <w:p w14:paraId="1EFF0565" w14:textId="56F89D41" w:rsidR="001D56AD" w:rsidRPr="001D56AD" w:rsidRDefault="00AC4529" w:rsidP="001D56AD">
            <w:pPr>
              <w:jc w:val="center"/>
            </w:pPr>
            <w:r>
              <w:t>Next Steps</w:t>
            </w:r>
          </w:p>
        </w:tc>
        <w:tc>
          <w:tcPr>
            <w:tcW w:w="1711" w:type="pct"/>
            <w:tcPrChange w:id="1673" w:author="Aidan Parkinson" w:date="2019-05-23T15:45:00Z">
              <w:tcPr>
                <w:tcW w:w="2244" w:type="pct"/>
              </w:tcPr>
            </w:tcPrChange>
          </w:tcPr>
          <w:p w14:paraId="387EB927" w14:textId="6841C6EE" w:rsidR="001D352F" w:rsidRPr="005378BA" w:rsidRDefault="00AC4529" w:rsidP="00AC4529">
            <w:pPr>
              <w:pStyle w:val="NoSpacing"/>
              <w:spacing w:line="276" w:lineRule="auto"/>
              <w:rPr>
                <w:rFonts w:cstheme="minorHAnsi"/>
                <w:rPrChange w:id="1674" w:author="Aidan Parkinson" w:date="2018-11-29T16:40:00Z">
                  <w:rPr>
                    <w:rFonts w:cstheme="minorHAnsi"/>
                    <w:i/>
                  </w:rPr>
                </w:rPrChange>
              </w:rPr>
            </w:pPr>
            <w:del w:id="1675" w:author="Aidan Parkinson" w:date="2018-11-29T16:40:00Z">
              <w:r w:rsidRPr="005378BA" w:rsidDel="005378BA">
                <w:rPr>
                  <w:rFonts w:cstheme="minorHAnsi"/>
                  <w:rPrChange w:id="1676" w:author="Aidan Parkinson" w:date="2018-11-29T16:40:00Z">
                    <w:rPr>
                      <w:rFonts w:cstheme="minorHAnsi"/>
                      <w:i/>
                      <w:highlight w:val="yellow"/>
                    </w:rPr>
                  </w:rPrChange>
                </w:rPr>
                <w:delText>This is optional – d</w:delText>
              </w:r>
            </w:del>
            <w:ins w:id="1677" w:author="Aidan Parkinson" w:date="2018-11-29T16:40:00Z">
              <w:r w:rsidR="005378BA" w:rsidRPr="005378BA">
                <w:rPr>
                  <w:rFonts w:cstheme="minorHAnsi"/>
                  <w:rPrChange w:id="1678" w:author="Aidan Parkinson" w:date="2018-11-29T16:40:00Z">
                    <w:rPr>
                      <w:rFonts w:cstheme="minorHAnsi"/>
                      <w:i/>
                      <w:highlight w:val="yellow"/>
                    </w:rPr>
                  </w:rPrChange>
                </w:rPr>
                <w:t>D</w:t>
              </w:r>
            </w:ins>
            <w:r w:rsidRPr="005378BA">
              <w:rPr>
                <w:rFonts w:cstheme="minorHAnsi"/>
                <w:rPrChange w:id="1679" w:author="Aidan Parkinson" w:date="2018-11-29T16:40:00Z">
                  <w:rPr>
                    <w:rFonts w:cstheme="minorHAnsi"/>
                    <w:i/>
                    <w:highlight w:val="yellow"/>
                  </w:rPr>
                </w:rPrChange>
              </w:rPr>
              <w:t>iscuss any post-work, any handouts/reference guides that can be referred to after the course</w:t>
            </w:r>
            <w:ins w:id="1680" w:author="Aidan Parkinson" w:date="2018-11-29T16:56:00Z">
              <w:r w:rsidR="001D352F">
                <w:rPr>
                  <w:rFonts w:cstheme="minorHAnsi"/>
                </w:rPr>
                <w:t>.</w:t>
              </w:r>
            </w:ins>
          </w:p>
        </w:tc>
        <w:tc>
          <w:tcPr>
            <w:tcW w:w="1048" w:type="pct"/>
            <w:tcPrChange w:id="1681" w:author="Aidan Parkinson" w:date="2019-05-23T15:45:00Z">
              <w:tcPr>
                <w:tcW w:w="476" w:type="pct"/>
              </w:tcPr>
            </w:tcPrChange>
          </w:tcPr>
          <w:p w14:paraId="482BD0ED" w14:textId="01B87FF6" w:rsidR="00AA0E57" w:rsidRDefault="00AA0E57" w:rsidP="001D56AD">
            <w:pPr>
              <w:pStyle w:val="NoSpacing"/>
              <w:rPr>
                <w:ins w:id="1682" w:author="Aidan Parkinson [2]" w:date="2019-01-30T16:05:00Z"/>
              </w:rPr>
            </w:pPr>
            <w:ins w:id="1683" w:author="Aidan Parkinson [2]" w:date="2019-01-30T16:05:00Z">
              <w:r>
                <w:fldChar w:fldCharType="begin"/>
              </w:r>
              <w:r>
                <w:instrText xml:space="preserve"> HYPERLINK "</w:instrText>
              </w:r>
              <w:r w:rsidRPr="00AA0E57">
                <w:instrText>https://aws.amazon.com/training/learning-paths/</w:instrText>
              </w:r>
              <w:r>
                <w:instrText xml:space="preserve">" </w:instrText>
              </w:r>
              <w:r>
                <w:fldChar w:fldCharType="separate"/>
              </w:r>
              <w:r w:rsidRPr="00FA5E6B">
                <w:rPr>
                  <w:rStyle w:val="Hyperlink"/>
                </w:rPr>
                <w:t>https://aws.amazon.com/training/learning-paths/</w:t>
              </w:r>
              <w:r>
                <w:fldChar w:fldCharType="end"/>
              </w:r>
            </w:ins>
          </w:p>
          <w:p w14:paraId="6C669FC2" w14:textId="77777777" w:rsidR="00AA0E57" w:rsidRDefault="00AA0E57" w:rsidP="001D56AD">
            <w:pPr>
              <w:pStyle w:val="NoSpacing"/>
              <w:rPr>
                <w:ins w:id="1684" w:author="Aidan Parkinson [2]" w:date="2019-01-30T16:05:00Z"/>
              </w:rPr>
            </w:pPr>
          </w:p>
          <w:p w14:paraId="32E768AE" w14:textId="4176BDB8" w:rsidR="00AA0E57" w:rsidRDefault="00AA0E57" w:rsidP="001D56AD">
            <w:pPr>
              <w:pStyle w:val="NoSpacing"/>
              <w:rPr>
                <w:ins w:id="1685" w:author="Aidan Parkinson [2]" w:date="2019-01-30T16:06:00Z"/>
              </w:rPr>
            </w:pPr>
            <w:ins w:id="1686" w:author="Aidan Parkinson [2]" w:date="2019-01-30T16:06:00Z">
              <w:r>
                <w:fldChar w:fldCharType="begin"/>
              </w:r>
              <w:r>
                <w:instrText xml:space="preserve"> HYPERLINK "</w:instrText>
              </w:r>
              <w:r w:rsidRPr="00AA0E57">
                <w:instrText>https://www.codecademy.com/catalog/language/python</w:instrText>
              </w:r>
              <w:r>
                <w:instrText xml:space="preserve">" </w:instrText>
              </w:r>
              <w:r>
                <w:fldChar w:fldCharType="separate"/>
              </w:r>
              <w:r w:rsidRPr="00FA5E6B">
                <w:rPr>
                  <w:rStyle w:val="Hyperlink"/>
                </w:rPr>
                <w:t>https://www.codecademy.com/catalog/language/python</w:t>
              </w:r>
              <w:r>
                <w:fldChar w:fldCharType="end"/>
              </w:r>
            </w:ins>
          </w:p>
          <w:p w14:paraId="0CC3FF30" w14:textId="77777777" w:rsidR="00AA0E57" w:rsidRDefault="00AA0E57" w:rsidP="001D56AD">
            <w:pPr>
              <w:pStyle w:val="NoSpacing"/>
              <w:rPr>
                <w:ins w:id="1687" w:author="Aidan Parkinson [2]" w:date="2019-01-30T16:06:00Z"/>
              </w:rPr>
            </w:pPr>
          </w:p>
          <w:p w14:paraId="7091CF41" w14:textId="6942BD88" w:rsidR="00BA3F82" w:rsidRPr="0052256F" w:rsidRDefault="00AA0E57" w:rsidP="001D56AD">
            <w:pPr>
              <w:pStyle w:val="NoSpacing"/>
            </w:pPr>
            <w:ins w:id="1688" w:author="Aidan Parkinson [2]" w:date="2019-01-30T16:06:00Z">
              <w:r>
                <w:fldChar w:fldCharType="begin"/>
              </w:r>
              <w:r>
                <w:instrText xml:space="preserve"> HYPERLINK "</w:instrText>
              </w:r>
              <w:r w:rsidRPr="00AA0E57">
                <w:instrText>https://www.codecademy.com/catalog/language/javascript</w:instrText>
              </w:r>
              <w:r>
                <w:instrText xml:space="preserve">" </w:instrText>
              </w:r>
              <w:r>
                <w:fldChar w:fldCharType="separate"/>
              </w:r>
              <w:r w:rsidRPr="00FA5E6B">
                <w:rPr>
                  <w:rStyle w:val="Hyperlink"/>
                </w:rPr>
                <w:t>https://www.codecademy.com/catalog/language/javascript</w:t>
              </w:r>
              <w:r>
                <w:fldChar w:fldCharType="end"/>
              </w:r>
            </w:ins>
            <w:ins w:id="1689" w:author="Aidan Parkinson" w:date="2018-11-29T16:57:00Z">
              <w:del w:id="1690" w:author="Aidan Parkinson [2]" w:date="2019-01-30T16:04:00Z">
                <w:r w:rsidR="001D352F" w:rsidDel="00BA507C">
                  <w:delText>TBC</w:delText>
                </w:r>
              </w:del>
            </w:ins>
          </w:p>
        </w:tc>
      </w:tr>
      <w:tr w:rsidR="00BA3F82" w:rsidRPr="0052256F" w14:paraId="33754ABF" w14:textId="77777777" w:rsidTr="008A4F7D">
        <w:trPr>
          <w:cantSplit/>
          <w:trHeight w:val="431"/>
          <w:trPrChange w:id="1691" w:author="Aidan Parkinson" w:date="2019-05-23T15:45:00Z">
            <w:trPr>
              <w:cantSplit/>
              <w:trHeight w:val="431"/>
            </w:trPr>
          </w:trPrChange>
        </w:trPr>
        <w:tc>
          <w:tcPr>
            <w:tcW w:w="523" w:type="pct"/>
            <w:tcPrChange w:id="1692" w:author="Aidan Parkinson" w:date="2019-05-23T15:45:00Z">
              <w:tcPr>
                <w:tcW w:w="532" w:type="pct"/>
              </w:tcPr>
            </w:tcPrChange>
          </w:tcPr>
          <w:p w14:paraId="473C482E" w14:textId="737415C4" w:rsidR="00BA3F82" w:rsidRPr="0052256F" w:rsidRDefault="00DA363A" w:rsidP="00BA3F82">
            <w:pPr>
              <w:jc w:val="center"/>
              <w:rPr>
                <w:rFonts w:cstheme="minorHAnsi"/>
              </w:rPr>
            </w:pPr>
            <w:ins w:id="1693" w:author="Aidan Parkinson" w:date="2018-11-29T16:45:00Z">
              <w:r>
                <w:rPr>
                  <w:rFonts w:cstheme="minorHAnsi"/>
                </w:rPr>
                <w:t>17:30</w:t>
              </w:r>
            </w:ins>
          </w:p>
        </w:tc>
        <w:tc>
          <w:tcPr>
            <w:tcW w:w="380" w:type="pct"/>
            <w:tcPrChange w:id="1694" w:author="Aidan Parkinson" w:date="2019-05-23T15:45:00Z">
              <w:tcPr>
                <w:tcW w:w="387" w:type="pct"/>
              </w:tcPr>
            </w:tcPrChange>
          </w:tcPr>
          <w:p w14:paraId="6EA9DE3B" w14:textId="709B8967" w:rsidR="00BA3F82" w:rsidRPr="0052256F" w:rsidRDefault="00BA3F82" w:rsidP="00BA3F82">
            <w:pPr>
              <w:pStyle w:val="NoSpacing"/>
              <w:spacing w:line="276" w:lineRule="auto"/>
              <w:jc w:val="center"/>
              <w:rPr>
                <w:rFonts w:cstheme="minorHAnsi"/>
              </w:rPr>
            </w:pPr>
          </w:p>
        </w:tc>
        <w:tc>
          <w:tcPr>
            <w:tcW w:w="1338" w:type="pct"/>
            <w:tcPrChange w:id="1695" w:author="Aidan Parkinson" w:date="2019-05-23T15:45:00Z">
              <w:tcPr>
                <w:tcW w:w="1361" w:type="pct"/>
              </w:tcPr>
            </w:tcPrChange>
          </w:tcPr>
          <w:p w14:paraId="05BF6F41" w14:textId="4BA20DDD" w:rsidR="00BA3F82" w:rsidRPr="0052256F" w:rsidRDefault="00AC4529" w:rsidP="00177E15">
            <w:pPr>
              <w:jc w:val="center"/>
            </w:pPr>
            <w:r>
              <w:t>Close</w:t>
            </w:r>
          </w:p>
        </w:tc>
        <w:tc>
          <w:tcPr>
            <w:tcW w:w="1711" w:type="pct"/>
            <w:tcPrChange w:id="1696" w:author="Aidan Parkinson" w:date="2019-05-23T15:45:00Z">
              <w:tcPr>
                <w:tcW w:w="2244" w:type="pct"/>
              </w:tcPr>
            </w:tcPrChange>
          </w:tcPr>
          <w:p w14:paraId="1C1BC0CB" w14:textId="101F8ACF" w:rsidR="000C1EA8" w:rsidRPr="0052256F" w:rsidRDefault="00AC4529" w:rsidP="000C1EA8">
            <w:pPr>
              <w:pStyle w:val="NoSpacing"/>
              <w:spacing w:line="276" w:lineRule="auto"/>
              <w:rPr>
                <w:rFonts w:cstheme="minorHAnsi"/>
              </w:rPr>
            </w:pPr>
            <w:r>
              <w:rPr>
                <w:rFonts w:cstheme="minorHAnsi"/>
              </w:rPr>
              <w:t>TRAINERS to thank participants and close the day</w:t>
            </w:r>
          </w:p>
        </w:tc>
        <w:tc>
          <w:tcPr>
            <w:tcW w:w="1048" w:type="pct"/>
            <w:tcPrChange w:id="1697" w:author="Aidan Parkinson" w:date="2019-05-23T15:45:00Z">
              <w:tcPr>
                <w:tcW w:w="476" w:type="pct"/>
              </w:tcPr>
            </w:tcPrChange>
          </w:tcPr>
          <w:p w14:paraId="6FBFFDB7" w14:textId="39AAD96B" w:rsidR="00BA3F82" w:rsidRPr="0052256F" w:rsidRDefault="00BA3F82" w:rsidP="00BA3F82">
            <w:pPr>
              <w:pStyle w:val="NoSpacing"/>
              <w:spacing w:line="276" w:lineRule="auto"/>
              <w:jc w:val="center"/>
              <w:rPr>
                <w:rFonts w:cstheme="minorHAnsi"/>
              </w:rPr>
            </w:pPr>
          </w:p>
        </w:tc>
      </w:tr>
      <w:tr w:rsidR="00BA3F82" w:rsidRPr="0052256F" w14:paraId="166242B2" w14:textId="77777777" w:rsidTr="008A4F7D">
        <w:trPr>
          <w:cantSplit/>
          <w:trHeight w:val="431"/>
          <w:trPrChange w:id="1698" w:author="Aidan Parkinson" w:date="2019-05-23T15:45:00Z">
            <w:trPr>
              <w:cantSplit/>
              <w:trHeight w:val="431"/>
            </w:trPr>
          </w:trPrChange>
        </w:trPr>
        <w:tc>
          <w:tcPr>
            <w:tcW w:w="523" w:type="pct"/>
            <w:tcPrChange w:id="1699" w:author="Aidan Parkinson" w:date="2019-05-23T15:45:00Z">
              <w:tcPr>
                <w:tcW w:w="532" w:type="pct"/>
              </w:tcPr>
            </w:tcPrChange>
          </w:tcPr>
          <w:p w14:paraId="35C13F34" w14:textId="216EC44B" w:rsidR="00BA3F82" w:rsidRPr="0052256F" w:rsidRDefault="001D352F" w:rsidP="00BA3F82">
            <w:pPr>
              <w:jc w:val="center"/>
              <w:rPr>
                <w:rFonts w:cstheme="minorHAnsi"/>
              </w:rPr>
            </w:pPr>
            <w:ins w:id="1700" w:author="Aidan Parkinson" w:date="2018-11-29T16:57:00Z">
              <w:r>
                <w:rPr>
                  <w:rFonts w:cstheme="minorHAnsi"/>
                </w:rPr>
                <w:t>Next day</w:t>
              </w:r>
            </w:ins>
          </w:p>
        </w:tc>
        <w:tc>
          <w:tcPr>
            <w:tcW w:w="380" w:type="pct"/>
            <w:tcPrChange w:id="1701" w:author="Aidan Parkinson" w:date="2019-05-23T15:45:00Z">
              <w:tcPr>
                <w:tcW w:w="387" w:type="pct"/>
              </w:tcPr>
            </w:tcPrChange>
          </w:tcPr>
          <w:p w14:paraId="51A2821C" w14:textId="779AD7A5" w:rsidR="00BA3F82" w:rsidRPr="0052256F" w:rsidRDefault="001D352F" w:rsidP="00BA3F82">
            <w:pPr>
              <w:pStyle w:val="NoSpacing"/>
              <w:spacing w:line="276" w:lineRule="auto"/>
              <w:jc w:val="center"/>
              <w:rPr>
                <w:rFonts w:cstheme="minorHAnsi"/>
              </w:rPr>
            </w:pPr>
            <w:ins w:id="1702" w:author="Aidan Parkinson" w:date="2018-11-29T16:57:00Z">
              <w:r>
                <w:rPr>
                  <w:rFonts w:cstheme="minorHAnsi"/>
                </w:rPr>
                <w:t>10 mins</w:t>
              </w:r>
            </w:ins>
          </w:p>
        </w:tc>
        <w:tc>
          <w:tcPr>
            <w:tcW w:w="1338" w:type="pct"/>
            <w:tcPrChange w:id="1703" w:author="Aidan Parkinson" w:date="2019-05-23T15:45:00Z">
              <w:tcPr>
                <w:tcW w:w="1361" w:type="pct"/>
              </w:tcPr>
            </w:tcPrChange>
          </w:tcPr>
          <w:p w14:paraId="62664C4E" w14:textId="14422521" w:rsidR="00BA3F82" w:rsidRPr="0052256F" w:rsidRDefault="001D352F" w:rsidP="00177E15">
            <w:pPr>
              <w:jc w:val="center"/>
            </w:pPr>
            <w:ins w:id="1704" w:author="Aidan Parkinson" w:date="2018-11-29T16:56:00Z">
              <w:r>
                <w:t>Evaluate</w:t>
              </w:r>
            </w:ins>
          </w:p>
        </w:tc>
        <w:tc>
          <w:tcPr>
            <w:tcW w:w="1711" w:type="pct"/>
            <w:tcPrChange w:id="1705" w:author="Aidan Parkinson" w:date="2019-05-23T15:45:00Z">
              <w:tcPr>
                <w:tcW w:w="2244" w:type="pct"/>
              </w:tcPr>
            </w:tcPrChange>
          </w:tcPr>
          <w:p w14:paraId="098A27E7" w14:textId="5564083A" w:rsidR="00177E15" w:rsidRPr="00177E15" w:rsidRDefault="001D352F" w:rsidP="00177E15">
            <w:pPr>
              <w:pStyle w:val="NoSpacing"/>
              <w:spacing w:line="276" w:lineRule="auto"/>
              <w:rPr>
                <w:rFonts w:cstheme="minorHAnsi"/>
              </w:rPr>
            </w:pPr>
            <w:ins w:id="1706" w:author="Aidan Parkinson" w:date="2018-11-29T16:56:00Z">
              <w:r>
                <w:rPr>
                  <w:rFonts w:cstheme="minorHAnsi"/>
                </w:rPr>
                <w:t>Send participants an online questionnaire to evaluate course successes and areas for improvement</w:t>
              </w:r>
            </w:ins>
          </w:p>
        </w:tc>
        <w:tc>
          <w:tcPr>
            <w:tcW w:w="1048" w:type="pct"/>
            <w:tcPrChange w:id="1707" w:author="Aidan Parkinson" w:date="2019-05-23T15:45:00Z">
              <w:tcPr>
                <w:tcW w:w="476" w:type="pct"/>
              </w:tcPr>
            </w:tcPrChange>
          </w:tcPr>
          <w:p w14:paraId="14297B0C" w14:textId="7FB0349E" w:rsidR="00BA3F82" w:rsidRPr="0052256F" w:rsidRDefault="001D352F" w:rsidP="00BA3F82">
            <w:pPr>
              <w:pStyle w:val="NoSpacing"/>
              <w:spacing w:line="276" w:lineRule="auto"/>
              <w:jc w:val="center"/>
              <w:rPr>
                <w:rFonts w:cstheme="minorHAnsi"/>
              </w:rPr>
            </w:pPr>
            <w:ins w:id="1708" w:author="Aidan Parkinson" w:date="2018-11-29T16:57:00Z">
              <w:r>
                <w:rPr>
                  <w:rFonts w:cstheme="minorHAnsi"/>
                </w:rPr>
                <w:t>Online questionnaire</w:t>
              </w:r>
            </w:ins>
          </w:p>
        </w:tc>
      </w:tr>
    </w:tbl>
    <w:p w14:paraId="18C6B354" w14:textId="77777777" w:rsidR="00F867DA" w:rsidRPr="00F867DA" w:rsidRDefault="00F867DA" w:rsidP="00F867DA">
      <w:pPr>
        <w:jc w:val="center"/>
        <w:rPr>
          <w:b/>
        </w:rPr>
      </w:pPr>
    </w:p>
    <w:p w14:paraId="445B11EB" w14:textId="0B50FD04" w:rsidR="00D13A3D" w:rsidRPr="0052256F" w:rsidDel="008A4F7D" w:rsidRDefault="381376FB" w:rsidP="381376FB">
      <w:pPr>
        <w:rPr>
          <w:del w:id="1709" w:author="Aidan Parkinson" w:date="2019-05-23T15:45:00Z"/>
          <w:b/>
          <w:bCs/>
        </w:rPr>
      </w:pPr>
      <w:del w:id="1710" w:author="Aidan Parkinson" w:date="2019-05-23T15:45:00Z">
        <w:r w:rsidRPr="0052256F" w:rsidDel="008A4F7D">
          <w:rPr>
            <w:b/>
            <w:bCs/>
          </w:rPr>
          <w:delText>Design Notes</w:delText>
        </w:r>
      </w:del>
    </w:p>
    <w:p w14:paraId="74CB3E0F" w14:textId="5975F414" w:rsidR="00D13A3D" w:rsidRPr="0052256F" w:rsidDel="008A4F7D" w:rsidRDefault="381376FB" w:rsidP="381376FB">
      <w:pPr>
        <w:rPr>
          <w:del w:id="1711" w:author="Aidan Parkinson" w:date="2019-05-23T15:45:00Z"/>
          <w:b/>
          <w:bCs/>
        </w:rPr>
      </w:pPr>
      <w:del w:id="1712" w:author="Aidan Parkinson" w:date="2019-05-23T15:45:00Z">
        <w:r w:rsidRPr="0052256F" w:rsidDel="008A4F7D">
          <w:delText>XXX</w:delText>
        </w:r>
      </w:del>
    </w:p>
    <w:p w14:paraId="3418AF8C" w14:textId="1D218F17" w:rsidR="00AB3F7C" w:rsidRPr="0052256F" w:rsidDel="008A4F7D" w:rsidRDefault="00AB3F7C" w:rsidP="00A4226C">
      <w:pPr>
        <w:jc w:val="center"/>
        <w:rPr>
          <w:del w:id="1713" w:author="Aidan Parkinson" w:date="2019-05-23T15:45:00Z"/>
          <w:b/>
        </w:rPr>
      </w:pPr>
    </w:p>
    <w:p w14:paraId="32136F7E" w14:textId="2B7B2772" w:rsidR="00AB3F7C" w:rsidRPr="0052256F" w:rsidDel="008A4F7D" w:rsidRDefault="00AB3F7C" w:rsidP="00A4226C">
      <w:pPr>
        <w:jc w:val="center"/>
        <w:rPr>
          <w:del w:id="1714" w:author="Aidan Parkinson" w:date="2019-05-23T15:45:00Z"/>
          <w:b/>
        </w:rPr>
      </w:pPr>
    </w:p>
    <w:p w14:paraId="2EA90240" w14:textId="2EA4FBD5" w:rsidR="00AB3F7C" w:rsidDel="008A4F7D" w:rsidRDefault="00AB3F7C" w:rsidP="00AB3F7C">
      <w:pPr>
        <w:rPr>
          <w:del w:id="1715" w:author="Aidan Parkinson" w:date="2019-05-23T15:45:00Z"/>
        </w:rPr>
      </w:pPr>
    </w:p>
    <w:p w14:paraId="5BFC19DF" w14:textId="0A5DF5CC" w:rsidR="00F867DA" w:rsidDel="008A4F7D" w:rsidRDefault="00F867DA" w:rsidP="00AB3F7C">
      <w:pPr>
        <w:rPr>
          <w:del w:id="1716" w:author="Aidan Parkinson" w:date="2019-05-23T15:45:00Z"/>
        </w:rPr>
      </w:pPr>
    </w:p>
    <w:p w14:paraId="0A3E4E80" w14:textId="51AB374D" w:rsidR="00F867DA" w:rsidDel="008A4F7D" w:rsidRDefault="00F867DA" w:rsidP="00AB3F7C">
      <w:pPr>
        <w:rPr>
          <w:del w:id="1717" w:author="Aidan Parkinson" w:date="2019-05-23T15:45:00Z"/>
        </w:rPr>
      </w:pPr>
    </w:p>
    <w:p w14:paraId="505C7B4E" w14:textId="3075548C" w:rsidR="00F867DA" w:rsidDel="008A4F7D" w:rsidRDefault="00F867DA" w:rsidP="00AB3F7C">
      <w:pPr>
        <w:rPr>
          <w:del w:id="1718" w:author="Aidan Parkinson" w:date="2019-05-23T15:45:00Z"/>
        </w:rPr>
      </w:pPr>
    </w:p>
    <w:tbl>
      <w:tblPr>
        <w:tblStyle w:val="TableGrid"/>
        <w:tblW w:w="0" w:type="auto"/>
        <w:tblLook w:val="04A0" w:firstRow="1" w:lastRow="0" w:firstColumn="1" w:lastColumn="0" w:noHBand="0" w:noVBand="1"/>
      </w:tblPr>
      <w:tblGrid>
        <w:gridCol w:w="2634"/>
        <w:gridCol w:w="12040"/>
      </w:tblGrid>
      <w:tr w:rsidR="00AB3F7C" w:rsidRPr="0052256F" w:rsidDel="008A4F7D" w14:paraId="1A1C7B36" w14:textId="1F3924F6" w:rsidTr="00F867DA">
        <w:trPr>
          <w:del w:id="1719" w:author="Aidan Parkinson" w:date="2019-05-23T15:45:00Z"/>
        </w:trPr>
        <w:tc>
          <w:tcPr>
            <w:tcW w:w="2634" w:type="dxa"/>
            <w:shd w:val="clear" w:color="auto" w:fill="92CDDC" w:themeFill="accent5" w:themeFillTint="99"/>
          </w:tcPr>
          <w:p w14:paraId="24C8240C" w14:textId="527CE32A" w:rsidR="00AB3F7C" w:rsidRPr="0052256F" w:rsidDel="008A4F7D" w:rsidRDefault="381376FB" w:rsidP="381376FB">
            <w:pPr>
              <w:spacing w:line="276" w:lineRule="auto"/>
              <w:rPr>
                <w:del w:id="1720" w:author="Aidan Parkinson" w:date="2019-05-23T15:45:00Z"/>
                <w:b/>
                <w:bCs/>
              </w:rPr>
            </w:pPr>
            <w:del w:id="1721" w:author="Aidan Parkinson" w:date="2019-05-23T15:45:00Z">
              <w:r w:rsidRPr="0052256F" w:rsidDel="008A4F7D">
                <w:rPr>
                  <w:b/>
                  <w:bCs/>
                </w:rPr>
                <w:delText>Session Name</w:delText>
              </w:r>
            </w:del>
          </w:p>
        </w:tc>
        <w:tc>
          <w:tcPr>
            <w:tcW w:w="12040" w:type="dxa"/>
          </w:tcPr>
          <w:p w14:paraId="2D1BAF2F" w14:textId="1C23A9E3" w:rsidR="00AB3F7C" w:rsidRPr="0052256F" w:rsidDel="008A4F7D" w:rsidRDefault="00AB3F7C" w:rsidP="00844A2F">
            <w:pPr>
              <w:pStyle w:val="Heading2"/>
              <w:outlineLvl w:val="1"/>
              <w:rPr>
                <w:del w:id="1722" w:author="Aidan Parkinson" w:date="2019-05-23T15:45:00Z"/>
              </w:rPr>
            </w:pPr>
          </w:p>
        </w:tc>
      </w:tr>
      <w:tr w:rsidR="00AB3F7C" w:rsidRPr="0052256F" w:rsidDel="008A4F7D" w14:paraId="75662C17" w14:textId="0C73EAF0" w:rsidTr="00F867DA">
        <w:trPr>
          <w:del w:id="1723" w:author="Aidan Parkinson" w:date="2019-05-23T15:45:00Z"/>
        </w:trPr>
        <w:tc>
          <w:tcPr>
            <w:tcW w:w="2634" w:type="dxa"/>
            <w:shd w:val="clear" w:color="auto" w:fill="92CDDC" w:themeFill="accent5" w:themeFillTint="99"/>
          </w:tcPr>
          <w:p w14:paraId="51AF97FD" w14:textId="68477565" w:rsidR="00AB3F7C" w:rsidRPr="0052256F" w:rsidDel="008A4F7D" w:rsidRDefault="381376FB" w:rsidP="381376FB">
            <w:pPr>
              <w:spacing w:line="276" w:lineRule="auto"/>
              <w:rPr>
                <w:del w:id="1724" w:author="Aidan Parkinson" w:date="2019-05-23T15:45:00Z"/>
                <w:b/>
                <w:bCs/>
              </w:rPr>
            </w:pPr>
            <w:del w:id="1725" w:author="Aidan Parkinson" w:date="2019-05-23T15:45:00Z">
              <w:r w:rsidRPr="0052256F" w:rsidDel="008A4F7D">
                <w:rPr>
                  <w:b/>
                  <w:bCs/>
                </w:rPr>
                <w:delText>TBC</w:delText>
              </w:r>
            </w:del>
          </w:p>
        </w:tc>
        <w:tc>
          <w:tcPr>
            <w:tcW w:w="12040" w:type="dxa"/>
          </w:tcPr>
          <w:p w14:paraId="5866A8CA" w14:textId="186F9A02" w:rsidR="00AB3F7C" w:rsidRPr="0052256F" w:rsidDel="008A4F7D" w:rsidRDefault="00AB3F7C" w:rsidP="381376FB">
            <w:pPr>
              <w:rPr>
                <w:del w:id="1726" w:author="Aidan Parkinson" w:date="2019-05-23T15:45:00Z"/>
              </w:rPr>
            </w:pPr>
          </w:p>
        </w:tc>
      </w:tr>
      <w:tr w:rsidR="00AB3F7C" w:rsidRPr="0052256F" w:rsidDel="008A4F7D" w14:paraId="462EC4D7" w14:textId="2EFE5C5C" w:rsidTr="00F867DA">
        <w:trPr>
          <w:del w:id="1727" w:author="Aidan Parkinson" w:date="2019-05-23T15:45:00Z"/>
        </w:trPr>
        <w:tc>
          <w:tcPr>
            <w:tcW w:w="2634" w:type="dxa"/>
            <w:shd w:val="clear" w:color="auto" w:fill="92CDDC" w:themeFill="accent5" w:themeFillTint="99"/>
          </w:tcPr>
          <w:p w14:paraId="6BB65EF8" w14:textId="26CBFC4F" w:rsidR="00AB3F7C" w:rsidRPr="0052256F" w:rsidDel="008A4F7D" w:rsidRDefault="00F867DA" w:rsidP="393991D6">
            <w:pPr>
              <w:rPr>
                <w:del w:id="1728" w:author="Aidan Parkinson" w:date="2019-05-23T15:45:00Z"/>
                <w:b/>
                <w:bCs/>
              </w:rPr>
            </w:pPr>
            <w:del w:id="1729" w:author="Aidan Parkinson" w:date="2019-05-23T15:45:00Z">
              <w:r w:rsidDel="008A4F7D">
                <w:rPr>
                  <w:b/>
                  <w:bCs/>
                </w:rPr>
                <w:delText>Trainer</w:delText>
              </w:r>
            </w:del>
          </w:p>
        </w:tc>
        <w:tc>
          <w:tcPr>
            <w:tcW w:w="12040" w:type="dxa"/>
          </w:tcPr>
          <w:p w14:paraId="4E665098" w14:textId="7A9B32F2" w:rsidR="00AB3F7C" w:rsidRPr="0052256F" w:rsidDel="008A4F7D" w:rsidRDefault="00AB3F7C" w:rsidP="381376FB">
            <w:pPr>
              <w:rPr>
                <w:del w:id="1730" w:author="Aidan Parkinson" w:date="2019-05-23T15:45:00Z"/>
              </w:rPr>
            </w:pPr>
          </w:p>
        </w:tc>
      </w:tr>
      <w:tr w:rsidR="00AB3F7C" w:rsidRPr="0052256F" w:rsidDel="008A4F7D" w14:paraId="1CEDFE5C" w14:textId="62D144E2" w:rsidTr="00F867DA">
        <w:trPr>
          <w:del w:id="1731" w:author="Aidan Parkinson" w:date="2019-05-23T15:45:00Z"/>
        </w:trPr>
        <w:tc>
          <w:tcPr>
            <w:tcW w:w="2634" w:type="dxa"/>
            <w:shd w:val="clear" w:color="auto" w:fill="92CDDC" w:themeFill="accent5" w:themeFillTint="99"/>
          </w:tcPr>
          <w:p w14:paraId="0B423BFC" w14:textId="3A1CE015" w:rsidR="00AB3F7C" w:rsidRPr="0052256F" w:rsidDel="008A4F7D" w:rsidRDefault="381376FB" w:rsidP="381376FB">
            <w:pPr>
              <w:rPr>
                <w:del w:id="1732" w:author="Aidan Parkinson" w:date="2019-05-23T15:45:00Z"/>
                <w:b/>
                <w:bCs/>
              </w:rPr>
            </w:pPr>
            <w:del w:id="1733" w:author="Aidan Parkinson" w:date="2019-05-23T15:45:00Z">
              <w:r w:rsidRPr="0052256F" w:rsidDel="008A4F7D">
                <w:rPr>
                  <w:b/>
                  <w:bCs/>
                </w:rPr>
                <w:delText>Learning Outcomes</w:delText>
              </w:r>
            </w:del>
          </w:p>
        </w:tc>
        <w:tc>
          <w:tcPr>
            <w:tcW w:w="12040" w:type="dxa"/>
          </w:tcPr>
          <w:p w14:paraId="397A1E6D" w14:textId="00CD6611" w:rsidR="00F867DA" w:rsidRPr="0052256F" w:rsidDel="008A4F7D" w:rsidRDefault="00F867DA" w:rsidP="001A24B8">
            <w:pPr>
              <w:pStyle w:val="ListParagraph"/>
              <w:numPr>
                <w:ilvl w:val="0"/>
                <w:numId w:val="3"/>
              </w:numPr>
              <w:rPr>
                <w:del w:id="1734" w:author="Aidan Parkinson" w:date="2019-05-23T15:45:00Z"/>
                <w:rFonts w:cstheme="minorHAnsi"/>
              </w:rPr>
            </w:pPr>
          </w:p>
        </w:tc>
      </w:tr>
    </w:tbl>
    <w:p w14:paraId="7143E330" w14:textId="114C807A" w:rsidR="00AB3F7C" w:rsidRPr="0052256F" w:rsidDel="008A4F7D" w:rsidRDefault="00AB3F7C" w:rsidP="00AB3F7C">
      <w:pPr>
        <w:rPr>
          <w:del w:id="1735" w:author="Aidan Parkinson" w:date="2019-05-23T15:45:00Z"/>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6"/>
        <w:gridCol w:w="1132"/>
        <w:gridCol w:w="3981"/>
        <w:gridCol w:w="6563"/>
        <w:gridCol w:w="1392"/>
      </w:tblGrid>
      <w:tr w:rsidR="00AB3F7C" w:rsidRPr="0052256F" w:rsidDel="008A4F7D" w14:paraId="11DD2A85" w14:textId="3FB6294E" w:rsidTr="00F867DA">
        <w:trPr>
          <w:cantSplit/>
          <w:trHeight w:val="322"/>
          <w:del w:id="1736" w:author="Aidan Parkinson" w:date="2019-05-23T15:45:00Z"/>
        </w:trPr>
        <w:tc>
          <w:tcPr>
            <w:tcW w:w="532"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546FAB7C" w14:textId="1D6A5C5B" w:rsidR="00AB3F7C" w:rsidRPr="0052256F" w:rsidDel="008A4F7D" w:rsidRDefault="381376FB" w:rsidP="381376FB">
            <w:pPr>
              <w:jc w:val="center"/>
              <w:rPr>
                <w:del w:id="1737" w:author="Aidan Parkinson" w:date="2019-05-23T15:45:00Z"/>
                <w:b/>
                <w:bCs/>
              </w:rPr>
            </w:pPr>
            <w:del w:id="1738" w:author="Aidan Parkinson" w:date="2019-05-23T15:45:00Z">
              <w:r w:rsidRPr="0052256F" w:rsidDel="008A4F7D">
                <w:rPr>
                  <w:b/>
                  <w:bCs/>
                </w:rPr>
                <w:delText>Time</w:delText>
              </w:r>
            </w:del>
          </w:p>
        </w:tc>
        <w:tc>
          <w:tcPr>
            <w:tcW w:w="387"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5B12A869" w14:textId="1E88D795" w:rsidR="00AB3F7C" w:rsidRPr="0052256F" w:rsidDel="008A4F7D" w:rsidRDefault="381376FB" w:rsidP="381376FB">
            <w:pPr>
              <w:pStyle w:val="NoSpacing"/>
              <w:jc w:val="center"/>
              <w:rPr>
                <w:del w:id="1739" w:author="Aidan Parkinson" w:date="2019-05-23T15:45:00Z"/>
                <w:b/>
                <w:bCs/>
              </w:rPr>
            </w:pPr>
            <w:del w:id="1740" w:author="Aidan Parkinson" w:date="2019-05-23T15:45:00Z">
              <w:r w:rsidRPr="0052256F" w:rsidDel="008A4F7D">
                <w:rPr>
                  <w:b/>
                  <w:bCs/>
                </w:rPr>
                <w:delText>Duration</w:delText>
              </w:r>
            </w:del>
          </w:p>
        </w:tc>
        <w:tc>
          <w:tcPr>
            <w:tcW w:w="1361"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75D3A15A" w14:textId="158609CA" w:rsidR="00AB3F7C" w:rsidRPr="0052256F" w:rsidDel="008A4F7D" w:rsidRDefault="381376FB" w:rsidP="381376FB">
            <w:pPr>
              <w:pStyle w:val="NoSpacing"/>
              <w:ind w:left="720" w:hanging="360"/>
              <w:jc w:val="center"/>
              <w:rPr>
                <w:del w:id="1741" w:author="Aidan Parkinson" w:date="2019-05-23T15:45:00Z"/>
                <w:b/>
                <w:bCs/>
              </w:rPr>
            </w:pPr>
            <w:del w:id="1742" w:author="Aidan Parkinson" w:date="2019-05-23T15:45:00Z">
              <w:r w:rsidRPr="0052256F" w:rsidDel="008A4F7D">
                <w:rPr>
                  <w:b/>
                  <w:bCs/>
                </w:rPr>
                <w:delText>Topic</w:delText>
              </w:r>
            </w:del>
          </w:p>
        </w:tc>
        <w:tc>
          <w:tcPr>
            <w:tcW w:w="2244"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52E1F866" w14:textId="6FC363D5" w:rsidR="00AB3F7C" w:rsidRPr="0052256F" w:rsidDel="008A4F7D" w:rsidRDefault="381376FB" w:rsidP="381376FB">
            <w:pPr>
              <w:pStyle w:val="NoSpacing"/>
              <w:jc w:val="center"/>
              <w:rPr>
                <w:del w:id="1743" w:author="Aidan Parkinson" w:date="2019-05-23T15:45:00Z"/>
                <w:b/>
                <w:bCs/>
              </w:rPr>
            </w:pPr>
            <w:del w:id="1744" w:author="Aidan Parkinson" w:date="2019-05-23T15:45:00Z">
              <w:r w:rsidRPr="0052256F" w:rsidDel="008A4F7D">
                <w:rPr>
                  <w:b/>
                  <w:bCs/>
                </w:rPr>
                <w:delText>Delivery Method</w:delText>
              </w:r>
            </w:del>
          </w:p>
        </w:tc>
        <w:tc>
          <w:tcPr>
            <w:tcW w:w="476"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420340E3" w14:textId="7F4CC889" w:rsidR="00AB3F7C" w:rsidRPr="0052256F" w:rsidDel="008A4F7D" w:rsidRDefault="381376FB" w:rsidP="381376FB">
            <w:pPr>
              <w:pStyle w:val="NoSpacing"/>
              <w:jc w:val="center"/>
              <w:rPr>
                <w:del w:id="1745" w:author="Aidan Parkinson" w:date="2019-05-23T15:45:00Z"/>
                <w:b/>
                <w:bCs/>
              </w:rPr>
            </w:pPr>
            <w:del w:id="1746" w:author="Aidan Parkinson" w:date="2019-05-23T15:45:00Z">
              <w:r w:rsidRPr="0052256F" w:rsidDel="008A4F7D">
                <w:rPr>
                  <w:b/>
                  <w:bCs/>
                </w:rPr>
                <w:delText>Materials</w:delText>
              </w:r>
            </w:del>
          </w:p>
        </w:tc>
      </w:tr>
      <w:tr w:rsidR="00BA3F82" w:rsidRPr="0052256F" w:rsidDel="008A4F7D" w14:paraId="460D20EE" w14:textId="0A8ABFB5" w:rsidTr="00F867DA">
        <w:trPr>
          <w:cantSplit/>
          <w:trHeight w:val="431"/>
          <w:del w:id="1747" w:author="Aidan Parkinson" w:date="2019-05-23T15:45:00Z"/>
        </w:trPr>
        <w:tc>
          <w:tcPr>
            <w:tcW w:w="532" w:type="pct"/>
          </w:tcPr>
          <w:p w14:paraId="6CB4F2ED" w14:textId="4A5B60CA" w:rsidR="00BA3F82" w:rsidRPr="0052256F" w:rsidDel="008A4F7D" w:rsidRDefault="00BA3F82" w:rsidP="00BA3F82">
            <w:pPr>
              <w:jc w:val="center"/>
              <w:rPr>
                <w:del w:id="1748" w:author="Aidan Parkinson" w:date="2019-05-23T15:45:00Z"/>
                <w:rFonts w:cstheme="minorHAnsi"/>
              </w:rPr>
            </w:pPr>
          </w:p>
        </w:tc>
        <w:tc>
          <w:tcPr>
            <w:tcW w:w="387" w:type="pct"/>
          </w:tcPr>
          <w:p w14:paraId="74D85A4B" w14:textId="2E9CFBDA" w:rsidR="00BA3F82" w:rsidRPr="0052256F" w:rsidDel="008A4F7D" w:rsidRDefault="00BA3F82" w:rsidP="00BA3F82">
            <w:pPr>
              <w:pStyle w:val="NoSpacing"/>
              <w:spacing w:line="276" w:lineRule="auto"/>
              <w:jc w:val="center"/>
              <w:rPr>
                <w:del w:id="1749" w:author="Aidan Parkinson" w:date="2019-05-23T15:45:00Z"/>
                <w:rFonts w:cstheme="minorHAnsi"/>
              </w:rPr>
            </w:pPr>
          </w:p>
        </w:tc>
        <w:tc>
          <w:tcPr>
            <w:tcW w:w="1361" w:type="pct"/>
          </w:tcPr>
          <w:p w14:paraId="2B0CD42D" w14:textId="5776A533" w:rsidR="00BA3F82" w:rsidRPr="0052256F" w:rsidDel="008A4F7D" w:rsidRDefault="00BA3F82" w:rsidP="00F867DA">
            <w:pPr>
              <w:jc w:val="center"/>
              <w:rPr>
                <w:del w:id="1750" w:author="Aidan Parkinson" w:date="2019-05-23T15:45:00Z"/>
              </w:rPr>
            </w:pPr>
          </w:p>
        </w:tc>
        <w:tc>
          <w:tcPr>
            <w:tcW w:w="2244" w:type="pct"/>
          </w:tcPr>
          <w:p w14:paraId="26348F9A" w14:textId="7DAC688B" w:rsidR="00E30601" w:rsidRPr="0052256F" w:rsidDel="008A4F7D" w:rsidRDefault="00E30601" w:rsidP="00E30601">
            <w:pPr>
              <w:pStyle w:val="NoSpacing"/>
              <w:spacing w:line="276" w:lineRule="auto"/>
              <w:rPr>
                <w:del w:id="1751" w:author="Aidan Parkinson" w:date="2019-05-23T15:45:00Z"/>
                <w:rFonts w:cstheme="minorHAnsi"/>
              </w:rPr>
            </w:pPr>
          </w:p>
        </w:tc>
        <w:tc>
          <w:tcPr>
            <w:tcW w:w="476" w:type="pct"/>
          </w:tcPr>
          <w:p w14:paraId="4975C4D6" w14:textId="5A33A696" w:rsidR="00BA3F82" w:rsidRPr="0052256F" w:rsidDel="008A4F7D" w:rsidRDefault="00BA3F82" w:rsidP="00BA3F82">
            <w:pPr>
              <w:pStyle w:val="NoSpacing"/>
              <w:spacing w:line="276" w:lineRule="auto"/>
              <w:jc w:val="center"/>
              <w:rPr>
                <w:del w:id="1752" w:author="Aidan Parkinson" w:date="2019-05-23T15:45:00Z"/>
                <w:rFonts w:cstheme="minorHAnsi"/>
              </w:rPr>
            </w:pPr>
          </w:p>
        </w:tc>
      </w:tr>
      <w:tr w:rsidR="00BA3F82" w:rsidRPr="0052256F" w:rsidDel="008A4F7D" w14:paraId="60B7F9D9" w14:textId="61312F18" w:rsidTr="00F867DA">
        <w:trPr>
          <w:cantSplit/>
          <w:trHeight w:val="431"/>
          <w:del w:id="1753" w:author="Aidan Parkinson" w:date="2019-05-23T15:45:00Z"/>
        </w:trPr>
        <w:tc>
          <w:tcPr>
            <w:tcW w:w="532" w:type="pct"/>
          </w:tcPr>
          <w:p w14:paraId="00B5267A" w14:textId="07E935DC" w:rsidR="00BA3F82" w:rsidRPr="0052256F" w:rsidDel="008A4F7D" w:rsidRDefault="00BA3F82" w:rsidP="00BA3F82">
            <w:pPr>
              <w:jc w:val="center"/>
              <w:rPr>
                <w:del w:id="1754" w:author="Aidan Parkinson" w:date="2019-05-23T15:45:00Z"/>
                <w:rFonts w:cstheme="minorHAnsi"/>
              </w:rPr>
            </w:pPr>
          </w:p>
        </w:tc>
        <w:tc>
          <w:tcPr>
            <w:tcW w:w="387" w:type="pct"/>
          </w:tcPr>
          <w:p w14:paraId="4091CBE5" w14:textId="18C3E7C1" w:rsidR="00BA3F82" w:rsidRPr="0052256F" w:rsidDel="008A4F7D" w:rsidRDefault="00BA3F82" w:rsidP="00BA3F82">
            <w:pPr>
              <w:pStyle w:val="NoSpacing"/>
              <w:spacing w:line="276" w:lineRule="auto"/>
              <w:jc w:val="center"/>
              <w:rPr>
                <w:del w:id="1755" w:author="Aidan Parkinson" w:date="2019-05-23T15:45:00Z"/>
                <w:rFonts w:cstheme="minorHAnsi"/>
              </w:rPr>
            </w:pPr>
          </w:p>
        </w:tc>
        <w:tc>
          <w:tcPr>
            <w:tcW w:w="1361" w:type="pct"/>
          </w:tcPr>
          <w:p w14:paraId="3447E52A" w14:textId="2E9E9EBF" w:rsidR="00BA3F82" w:rsidRPr="0052256F" w:rsidDel="008A4F7D" w:rsidRDefault="00BA3F82" w:rsidP="00E30601">
            <w:pPr>
              <w:jc w:val="center"/>
              <w:rPr>
                <w:del w:id="1756" w:author="Aidan Parkinson" w:date="2019-05-23T15:45:00Z"/>
              </w:rPr>
            </w:pPr>
          </w:p>
        </w:tc>
        <w:tc>
          <w:tcPr>
            <w:tcW w:w="2244" w:type="pct"/>
          </w:tcPr>
          <w:p w14:paraId="452F3A73" w14:textId="163CD1BE" w:rsidR="008B31A2" w:rsidRPr="008B31A2" w:rsidDel="008A4F7D" w:rsidRDefault="008B31A2" w:rsidP="00E30601">
            <w:pPr>
              <w:pStyle w:val="NoSpacing"/>
              <w:spacing w:line="276" w:lineRule="auto"/>
              <w:rPr>
                <w:del w:id="1757" w:author="Aidan Parkinson" w:date="2019-05-23T15:45:00Z"/>
                <w:rFonts w:cstheme="minorHAnsi"/>
              </w:rPr>
            </w:pPr>
          </w:p>
        </w:tc>
        <w:tc>
          <w:tcPr>
            <w:tcW w:w="476" w:type="pct"/>
          </w:tcPr>
          <w:p w14:paraId="3FE21E7A" w14:textId="36471D06" w:rsidR="00BA3F82" w:rsidRPr="0052256F" w:rsidDel="008A4F7D" w:rsidRDefault="00BA3F82" w:rsidP="00BA3F82">
            <w:pPr>
              <w:pStyle w:val="NoSpacing"/>
              <w:spacing w:line="276" w:lineRule="auto"/>
              <w:jc w:val="center"/>
              <w:rPr>
                <w:del w:id="1758" w:author="Aidan Parkinson" w:date="2019-05-23T15:45:00Z"/>
                <w:rFonts w:cstheme="minorHAnsi"/>
              </w:rPr>
            </w:pPr>
          </w:p>
        </w:tc>
      </w:tr>
      <w:tr w:rsidR="00BA3F82" w:rsidRPr="0052256F" w:rsidDel="008A4F7D" w14:paraId="393EC6C0" w14:textId="4684844B" w:rsidTr="00F867DA">
        <w:trPr>
          <w:cantSplit/>
          <w:trHeight w:val="431"/>
          <w:del w:id="1759" w:author="Aidan Parkinson" w:date="2019-05-23T15:45:00Z"/>
        </w:trPr>
        <w:tc>
          <w:tcPr>
            <w:tcW w:w="532" w:type="pct"/>
          </w:tcPr>
          <w:p w14:paraId="0CF8D745" w14:textId="36E8833C" w:rsidR="00BA3F82" w:rsidRPr="0052256F" w:rsidDel="008A4F7D" w:rsidRDefault="00BA3F82" w:rsidP="00BA3F82">
            <w:pPr>
              <w:jc w:val="center"/>
              <w:rPr>
                <w:del w:id="1760" w:author="Aidan Parkinson" w:date="2019-05-23T15:45:00Z"/>
                <w:rFonts w:cstheme="minorHAnsi"/>
              </w:rPr>
            </w:pPr>
          </w:p>
        </w:tc>
        <w:tc>
          <w:tcPr>
            <w:tcW w:w="387" w:type="pct"/>
          </w:tcPr>
          <w:p w14:paraId="416738F3" w14:textId="10FF74A2" w:rsidR="00BA3F82" w:rsidRPr="0052256F" w:rsidDel="008A4F7D" w:rsidRDefault="00BA3F82" w:rsidP="00BA3F82">
            <w:pPr>
              <w:pStyle w:val="NoSpacing"/>
              <w:spacing w:line="276" w:lineRule="auto"/>
              <w:jc w:val="center"/>
              <w:rPr>
                <w:del w:id="1761" w:author="Aidan Parkinson" w:date="2019-05-23T15:45:00Z"/>
                <w:rFonts w:cstheme="minorHAnsi"/>
              </w:rPr>
            </w:pPr>
          </w:p>
        </w:tc>
        <w:tc>
          <w:tcPr>
            <w:tcW w:w="1361" w:type="pct"/>
          </w:tcPr>
          <w:p w14:paraId="300095AD" w14:textId="332A2A8B" w:rsidR="00BA3F82" w:rsidRPr="0052256F" w:rsidDel="008A4F7D" w:rsidRDefault="00BA3F82" w:rsidP="008B31A2">
            <w:pPr>
              <w:jc w:val="center"/>
              <w:rPr>
                <w:del w:id="1762" w:author="Aidan Parkinson" w:date="2019-05-23T15:45:00Z"/>
              </w:rPr>
            </w:pPr>
          </w:p>
        </w:tc>
        <w:tc>
          <w:tcPr>
            <w:tcW w:w="2244" w:type="pct"/>
          </w:tcPr>
          <w:p w14:paraId="217AC7B2" w14:textId="73AED91B" w:rsidR="00D33D8E" w:rsidRPr="0052256F" w:rsidDel="008A4F7D" w:rsidRDefault="00D33D8E" w:rsidP="00D33D8E">
            <w:pPr>
              <w:pStyle w:val="NoSpacing"/>
              <w:spacing w:line="276" w:lineRule="auto"/>
              <w:ind w:left="720"/>
              <w:rPr>
                <w:del w:id="1763" w:author="Aidan Parkinson" w:date="2019-05-23T15:45:00Z"/>
                <w:rFonts w:cstheme="minorHAnsi"/>
              </w:rPr>
            </w:pPr>
          </w:p>
        </w:tc>
        <w:tc>
          <w:tcPr>
            <w:tcW w:w="476" w:type="pct"/>
          </w:tcPr>
          <w:p w14:paraId="7E4BB3D4" w14:textId="15CBCD02" w:rsidR="00BA3F82" w:rsidRPr="0052256F" w:rsidDel="008A4F7D" w:rsidRDefault="00BA3F82" w:rsidP="381376FB">
            <w:pPr>
              <w:pStyle w:val="NoSpacing"/>
              <w:spacing w:line="276" w:lineRule="auto"/>
              <w:jc w:val="center"/>
              <w:rPr>
                <w:del w:id="1764" w:author="Aidan Parkinson" w:date="2019-05-23T15:45:00Z"/>
              </w:rPr>
            </w:pPr>
          </w:p>
        </w:tc>
      </w:tr>
    </w:tbl>
    <w:p w14:paraId="3F95632B" w14:textId="64D3FE6C" w:rsidR="00AB3F7C" w:rsidRPr="0052256F" w:rsidDel="008A4F7D" w:rsidRDefault="00AB3F7C" w:rsidP="00AB3F7C">
      <w:pPr>
        <w:rPr>
          <w:del w:id="1765" w:author="Aidan Parkinson" w:date="2019-05-23T15:45:00Z"/>
        </w:rPr>
      </w:pPr>
    </w:p>
    <w:p w14:paraId="610A34D2" w14:textId="736E979F" w:rsidR="00AB3F7C" w:rsidRPr="0052256F" w:rsidDel="008A4F7D" w:rsidRDefault="381376FB" w:rsidP="381376FB">
      <w:pPr>
        <w:rPr>
          <w:del w:id="1766" w:author="Aidan Parkinson" w:date="2019-05-23T15:45:00Z"/>
          <w:b/>
          <w:bCs/>
        </w:rPr>
      </w:pPr>
      <w:del w:id="1767" w:author="Aidan Parkinson" w:date="2019-05-23T15:45:00Z">
        <w:r w:rsidRPr="0052256F" w:rsidDel="008A4F7D">
          <w:rPr>
            <w:b/>
            <w:bCs/>
          </w:rPr>
          <w:delText>Design Notes</w:delText>
        </w:r>
      </w:del>
    </w:p>
    <w:p w14:paraId="5F995213" w14:textId="5F79085F" w:rsidR="00AB3F7C" w:rsidDel="008A4F7D" w:rsidRDefault="381376FB" w:rsidP="381376FB">
      <w:pPr>
        <w:rPr>
          <w:del w:id="1768" w:author="Aidan Parkinson" w:date="2019-05-23T15:45:00Z"/>
        </w:rPr>
      </w:pPr>
      <w:del w:id="1769" w:author="Aidan Parkinson" w:date="2019-05-23T15:45:00Z">
        <w:r w:rsidRPr="0052256F" w:rsidDel="008A4F7D">
          <w:delText>XXX</w:delText>
        </w:r>
      </w:del>
    </w:p>
    <w:p w14:paraId="4A1CCD00" w14:textId="41431521" w:rsidR="00D33D8E" w:rsidDel="008A4F7D" w:rsidRDefault="00D33D8E" w:rsidP="381376FB">
      <w:pPr>
        <w:rPr>
          <w:del w:id="1770" w:author="Aidan Parkinson" w:date="2019-05-23T15:45:00Z"/>
        </w:rPr>
      </w:pPr>
    </w:p>
    <w:p w14:paraId="68C4DFCC" w14:textId="458E6D0D" w:rsidR="00D33D8E" w:rsidDel="008A4F7D" w:rsidRDefault="00D33D8E" w:rsidP="381376FB">
      <w:pPr>
        <w:rPr>
          <w:del w:id="1771" w:author="Aidan Parkinson" w:date="2019-05-23T15:45:00Z"/>
        </w:rPr>
      </w:pPr>
    </w:p>
    <w:p w14:paraId="1A57AE3D" w14:textId="03FA724E" w:rsidR="00D33D8E" w:rsidDel="008A4F7D" w:rsidRDefault="00D33D8E" w:rsidP="381376FB">
      <w:pPr>
        <w:rPr>
          <w:del w:id="1772" w:author="Aidan Parkinson" w:date="2019-05-23T15:45:00Z"/>
        </w:rPr>
      </w:pPr>
    </w:p>
    <w:p w14:paraId="47B7ACA8" w14:textId="39FFC100" w:rsidR="00D33D8E" w:rsidDel="008A4F7D" w:rsidRDefault="00D33D8E" w:rsidP="381376FB">
      <w:pPr>
        <w:rPr>
          <w:del w:id="1773" w:author="Aidan Parkinson" w:date="2019-05-23T15:45:00Z"/>
        </w:rPr>
      </w:pPr>
    </w:p>
    <w:p w14:paraId="27E1DA32" w14:textId="239BEC5A" w:rsidR="00D33D8E" w:rsidDel="008A4F7D" w:rsidRDefault="00D33D8E" w:rsidP="381376FB">
      <w:pPr>
        <w:rPr>
          <w:del w:id="1774" w:author="Aidan Parkinson" w:date="2019-05-23T15:45:00Z"/>
        </w:rPr>
      </w:pPr>
    </w:p>
    <w:p w14:paraId="2E8F2F3A" w14:textId="2FC6F9E2" w:rsidR="00D33D8E" w:rsidDel="008A4F7D" w:rsidRDefault="00D33D8E" w:rsidP="381376FB">
      <w:pPr>
        <w:rPr>
          <w:del w:id="1775" w:author="Aidan Parkinson" w:date="2019-05-23T15:45:00Z"/>
        </w:rPr>
      </w:pPr>
    </w:p>
    <w:p w14:paraId="0B57E2AD" w14:textId="7F6D2DFC" w:rsidR="00D33D8E" w:rsidRPr="0052256F" w:rsidDel="008A4F7D" w:rsidRDefault="00D33D8E" w:rsidP="381376FB">
      <w:pPr>
        <w:rPr>
          <w:del w:id="1776" w:author="Aidan Parkinson" w:date="2019-05-23T15:45:00Z"/>
          <w:b/>
          <w:bCs/>
        </w:rPr>
      </w:pPr>
    </w:p>
    <w:p w14:paraId="17EE916D" w14:textId="1A8A296A" w:rsidR="00AB3F7C" w:rsidRPr="0052256F" w:rsidDel="008A4F7D" w:rsidRDefault="00AB3F7C" w:rsidP="00A4226C">
      <w:pPr>
        <w:jc w:val="center"/>
        <w:rPr>
          <w:del w:id="1777" w:author="Aidan Parkinson" w:date="2019-05-23T15:45:00Z"/>
          <w:b/>
        </w:rPr>
      </w:pPr>
    </w:p>
    <w:p w14:paraId="364DB301" w14:textId="41638D91" w:rsidR="00BA3F82" w:rsidRPr="0052256F" w:rsidDel="008A4F7D" w:rsidRDefault="00BA3F82" w:rsidP="00BA3F82">
      <w:pPr>
        <w:rPr>
          <w:del w:id="1778" w:author="Aidan Parkinson" w:date="2019-05-23T15:45:00Z"/>
        </w:rPr>
      </w:pPr>
    </w:p>
    <w:tbl>
      <w:tblPr>
        <w:tblStyle w:val="TableGrid"/>
        <w:tblW w:w="0" w:type="auto"/>
        <w:tblLook w:val="04A0" w:firstRow="1" w:lastRow="0" w:firstColumn="1" w:lastColumn="0" w:noHBand="0" w:noVBand="1"/>
      </w:tblPr>
      <w:tblGrid>
        <w:gridCol w:w="2636"/>
        <w:gridCol w:w="12038"/>
      </w:tblGrid>
      <w:tr w:rsidR="00BA3F82" w:rsidRPr="00D33D8E" w:rsidDel="008A4F7D" w14:paraId="0A60C9A9" w14:textId="7257BDF1" w:rsidTr="381376FB">
        <w:trPr>
          <w:del w:id="1779" w:author="Aidan Parkinson" w:date="2019-05-23T15:45:00Z"/>
        </w:trPr>
        <w:tc>
          <w:tcPr>
            <w:tcW w:w="2660" w:type="dxa"/>
            <w:shd w:val="clear" w:color="auto" w:fill="92CDDC" w:themeFill="accent5" w:themeFillTint="99"/>
          </w:tcPr>
          <w:p w14:paraId="5DD8EDE0" w14:textId="20F6BD9F" w:rsidR="00BA3F82" w:rsidRPr="0052256F" w:rsidDel="008A4F7D" w:rsidRDefault="381376FB" w:rsidP="381376FB">
            <w:pPr>
              <w:spacing w:line="276" w:lineRule="auto"/>
              <w:rPr>
                <w:del w:id="1780" w:author="Aidan Parkinson" w:date="2019-05-23T15:45:00Z"/>
                <w:b/>
                <w:bCs/>
              </w:rPr>
            </w:pPr>
            <w:del w:id="1781" w:author="Aidan Parkinson" w:date="2019-05-23T15:45:00Z">
              <w:r w:rsidRPr="0052256F" w:rsidDel="008A4F7D">
                <w:rPr>
                  <w:b/>
                  <w:bCs/>
                </w:rPr>
                <w:delText>Session Name</w:delText>
              </w:r>
            </w:del>
          </w:p>
        </w:tc>
        <w:tc>
          <w:tcPr>
            <w:tcW w:w="12240" w:type="dxa"/>
          </w:tcPr>
          <w:p w14:paraId="662A9346" w14:textId="34D534CF" w:rsidR="00BA3F82" w:rsidRPr="00D33D8E" w:rsidDel="008A4F7D" w:rsidRDefault="00BA3F82" w:rsidP="00D33D8E">
            <w:pPr>
              <w:pStyle w:val="Heading2"/>
              <w:outlineLvl w:val="1"/>
              <w:rPr>
                <w:del w:id="1782" w:author="Aidan Parkinson" w:date="2019-05-23T15:45:00Z"/>
              </w:rPr>
            </w:pPr>
          </w:p>
        </w:tc>
      </w:tr>
      <w:tr w:rsidR="00BA3F82" w:rsidRPr="0052256F" w:rsidDel="008A4F7D" w14:paraId="22E579C5" w14:textId="1211B81C" w:rsidTr="381376FB">
        <w:trPr>
          <w:del w:id="1783" w:author="Aidan Parkinson" w:date="2019-05-23T15:45:00Z"/>
        </w:trPr>
        <w:tc>
          <w:tcPr>
            <w:tcW w:w="2660" w:type="dxa"/>
            <w:shd w:val="clear" w:color="auto" w:fill="92CDDC" w:themeFill="accent5" w:themeFillTint="99"/>
          </w:tcPr>
          <w:p w14:paraId="3E251B15" w14:textId="7B424CBF" w:rsidR="00BA3F82" w:rsidRPr="0052256F" w:rsidDel="008A4F7D" w:rsidRDefault="381376FB" w:rsidP="381376FB">
            <w:pPr>
              <w:spacing w:line="276" w:lineRule="auto"/>
              <w:rPr>
                <w:del w:id="1784" w:author="Aidan Parkinson" w:date="2019-05-23T15:45:00Z"/>
                <w:b/>
                <w:bCs/>
              </w:rPr>
            </w:pPr>
            <w:del w:id="1785" w:author="Aidan Parkinson" w:date="2019-05-23T15:45:00Z">
              <w:r w:rsidRPr="0052256F" w:rsidDel="008A4F7D">
                <w:rPr>
                  <w:b/>
                  <w:bCs/>
                </w:rPr>
                <w:delText>Time</w:delText>
              </w:r>
            </w:del>
          </w:p>
        </w:tc>
        <w:tc>
          <w:tcPr>
            <w:tcW w:w="12240" w:type="dxa"/>
          </w:tcPr>
          <w:p w14:paraId="308CC16F" w14:textId="39872E8D" w:rsidR="00BA3F82" w:rsidRPr="0052256F" w:rsidDel="008A4F7D" w:rsidRDefault="00BA3F82" w:rsidP="381376FB">
            <w:pPr>
              <w:rPr>
                <w:del w:id="1786" w:author="Aidan Parkinson" w:date="2019-05-23T15:45:00Z"/>
              </w:rPr>
            </w:pPr>
          </w:p>
        </w:tc>
      </w:tr>
      <w:tr w:rsidR="00BA3F82" w:rsidRPr="0052256F" w:rsidDel="008A4F7D" w14:paraId="3408C476" w14:textId="18126199" w:rsidTr="381376FB">
        <w:trPr>
          <w:del w:id="1787" w:author="Aidan Parkinson" w:date="2019-05-23T15:45:00Z"/>
        </w:trPr>
        <w:tc>
          <w:tcPr>
            <w:tcW w:w="2660" w:type="dxa"/>
            <w:shd w:val="clear" w:color="auto" w:fill="92CDDC" w:themeFill="accent5" w:themeFillTint="99"/>
          </w:tcPr>
          <w:p w14:paraId="587D481E" w14:textId="7E3C4428" w:rsidR="00BA3F82" w:rsidRPr="0052256F" w:rsidDel="008A4F7D" w:rsidRDefault="381376FB" w:rsidP="381376FB">
            <w:pPr>
              <w:rPr>
                <w:del w:id="1788" w:author="Aidan Parkinson" w:date="2019-05-23T15:45:00Z"/>
                <w:b/>
                <w:bCs/>
              </w:rPr>
            </w:pPr>
            <w:del w:id="1789" w:author="Aidan Parkinson" w:date="2019-05-23T15:45:00Z">
              <w:r w:rsidRPr="0052256F" w:rsidDel="008A4F7D">
                <w:rPr>
                  <w:b/>
                  <w:bCs/>
                </w:rPr>
                <w:delText>Trainer</w:delText>
              </w:r>
            </w:del>
          </w:p>
        </w:tc>
        <w:tc>
          <w:tcPr>
            <w:tcW w:w="12240" w:type="dxa"/>
          </w:tcPr>
          <w:p w14:paraId="594480A9" w14:textId="690FA3F8" w:rsidR="00BA3F82" w:rsidRPr="0052256F" w:rsidDel="008A4F7D" w:rsidRDefault="00BA3F82" w:rsidP="00BA3F82">
            <w:pPr>
              <w:rPr>
                <w:del w:id="1790" w:author="Aidan Parkinson" w:date="2019-05-23T15:45:00Z"/>
                <w:rFonts w:cstheme="minorHAnsi"/>
              </w:rPr>
            </w:pPr>
          </w:p>
        </w:tc>
      </w:tr>
      <w:tr w:rsidR="00BA3F82" w:rsidRPr="0052256F" w:rsidDel="008A4F7D" w14:paraId="0561AD13" w14:textId="367EAF39" w:rsidTr="381376FB">
        <w:trPr>
          <w:del w:id="1791" w:author="Aidan Parkinson" w:date="2019-05-23T15:45:00Z"/>
        </w:trPr>
        <w:tc>
          <w:tcPr>
            <w:tcW w:w="2660" w:type="dxa"/>
            <w:shd w:val="clear" w:color="auto" w:fill="92CDDC" w:themeFill="accent5" w:themeFillTint="99"/>
          </w:tcPr>
          <w:p w14:paraId="4F65C061" w14:textId="1AE5B51C" w:rsidR="00BA3F82" w:rsidRPr="0052256F" w:rsidDel="008A4F7D" w:rsidRDefault="381376FB" w:rsidP="381376FB">
            <w:pPr>
              <w:rPr>
                <w:del w:id="1792" w:author="Aidan Parkinson" w:date="2019-05-23T15:45:00Z"/>
                <w:b/>
                <w:bCs/>
              </w:rPr>
            </w:pPr>
            <w:del w:id="1793" w:author="Aidan Parkinson" w:date="2019-05-23T15:45:00Z">
              <w:r w:rsidRPr="0052256F" w:rsidDel="008A4F7D">
                <w:rPr>
                  <w:b/>
                  <w:bCs/>
                </w:rPr>
                <w:delText>Learning Outcomes</w:delText>
              </w:r>
            </w:del>
          </w:p>
        </w:tc>
        <w:tc>
          <w:tcPr>
            <w:tcW w:w="12240" w:type="dxa"/>
          </w:tcPr>
          <w:p w14:paraId="388C9CA1" w14:textId="7961C2E4" w:rsidR="00BA3F82" w:rsidRPr="0052256F" w:rsidDel="008A4F7D" w:rsidRDefault="00BA3F82" w:rsidP="001A24B8">
            <w:pPr>
              <w:pStyle w:val="ListParagraph"/>
              <w:numPr>
                <w:ilvl w:val="0"/>
                <w:numId w:val="3"/>
              </w:numPr>
              <w:rPr>
                <w:del w:id="1794" w:author="Aidan Parkinson" w:date="2019-05-23T15:45:00Z"/>
                <w:rFonts w:cstheme="minorHAnsi"/>
              </w:rPr>
            </w:pPr>
          </w:p>
        </w:tc>
      </w:tr>
    </w:tbl>
    <w:p w14:paraId="0F396A8D" w14:textId="3514E411" w:rsidR="00BA3F82" w:rsidRPr="0052256F" w:rsidDel="008A4F7D" w:rsidRDefault="00BA3F82" w:rsidP="00BA3F82">
      <w:pPr>
        <w:rPr>
          <w:del w:id="1795" w:author="Aidan Parkinson" w:date="2019-05-23T15:45:00Z"/>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6"/>
        <w:gridCol w:w="1132"/>
        <w:gridCol w:w="3981"/>
        <w:gridCol w:w="6563"/>
        <w:gridCol w:w="1392"/>
      </w:tblGrid>
      <w:tr w:rsidR="00BA3F82" w:rsidRPr="0052256F" w:rsidDel="008A4F7D" w14:paraId="5D12D323" w14:textId="06ECAC43" w:rsidTr="00D33D8E">
        <w:trPr>
          <w:cantSplit/>
          <w:trHeight w:val="322"/>
          <w:del w:id="1796" w:author="Aidan Parkinson" w:date="2019-05-23T15:45:00Z"/>
        </w:trPr>
        <w:tc>
          <w:tcPr>
            <w:tcW w:w="532"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28B962FD" w14:textId="6BFDBA39" w:rsidR="00BA3F82" w:rsidRPr="0052256F" w:rsidDel="008A4F7D" w:rsidRDefault="381376FB" w:rsidP="381376FB">
            <w:pPr>
              <w:jc w:val="center"/>
              <w:rPr>
                <w:del w:id="1797" w:author="Aidan Parkinson" w:date="2019-05-23T15:45:00Z"/>
                <w:b/>
                <w:bCs/>
              </w:rPr>
            </w:pPr>
            <w:del w:id="1798" w:author="Aidan Parkinson" w:date="2019-05-23T15:45:00Z">
              <w:r w:rsidRPr="0052256F" w:rsidDel="008A4F7D">
                <w:rPr>
                  <w:b/>
                  <w:bCs/>
                </w:rPr>
                <w:delText>Time</w:delText>
              </w:r>
            </w:del>
          </w:p>
        </w:tc>
        <w:tc>
          <w:tcPr>
            <w:tcW w:w="387"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6B174D7D" w14:textId="0233E001" w:rsidR="00BA3F82" w:rsidRPr="0052256F" w:rsidDel="008A4F7D" w:rsidRDefault="381376FB" w:rsidP="381376FB">
            <w:pPr>
              <w:pStyle w:val="NoSpacing"/>
              <w:jc w:val="center"/>
              <w:rPr>
                <w:del w:id="1799" w:author="Aidan Parkinson" w:date="2019-05-23T15:45:00Z"/>
                <w:b/>
                <w:bCs/>
              </w:rPr>
            </w:pPr>
            <w:del w:id="1800" w:author="Aidan Parkinson" w:date="2019-05-23T15:45:00Z">
              <w:r w:rsidRPr="0052256F" w:rsidDel="008A4F7D">
                <w:rPr>
                  <w:b/>
                  <w:bCs/>
                </w:rPr>
                <w:delText>Duration</w:delText>
              </w:r>
            </w:del>
          </w:p>
        </w:tc>
        <w:tc>
          <w:tcPr>
            <w:tcW w:w="1361"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78049C7C" w14:textId="003F66BB" w:rsidR="00BA3F82" w:rsidRPr="0052256F" w:rsidDel="008A4F7D" w:rsidRDefault="381376FB" w:rsidP="381376FB">
            <w:pPr>
              <w:pStyle w:val="NoSpacing"/>
              <w:ind w:left="720" w:hanging="360"/>
              <w:jc w:val="center"/>
              <w:rPr>
                <w:del w:id="1801" w:author="Aidan Parkinson" w:date="2019-05-23T15:45:00Z"/>
                <w:b/>
                <w:bCs/>
              </w:rPr>
            </w:pPr>
            <w:del w:id="1802" w:author="Aidan Parkinson" w:date="2019-05-23T15:45:00Z">
              <w:r w:rsidRPr="0052256F" w:rsidDel="008A4F7D">
                <w:rPr>
                  <w:b/>
                  <w:bCs/>
                </w:rPr>
                <w:delText>Topic</w:delText>
              </w:r>
            </w:del>
          </w:p>
        </w:tc>
        <w:tc>
          <w:tcPr>
            <w:tcW w:w="2244"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63F4266C" w14:textId="1C3112D1" w:rsidR="00BA3F82" w:rsidRPr="0052256F" w:rsidDel="008A4F7D" w:rsidRDefault="381376FB" w:rsidP="381376FB">
            <w:pPr>
              <w:pStyle w:val="NoSpacing"/>
              <w:jc w:val="center"/>
              <w:rPr>
                <w:del w:id="1803" w:author="Aidan Parkinson" w:date="2019-05-23T15:45:00Z"/>
                <w:b/>
                <w:bCs/>
              </w:rPr>
            </w:pPr>
            <w:del w:id="1804" w:author="Aidan Parkinson" w:date="2019-05-23T15:45:00Z">
              <w:r w:rsidRPr="0052256F" w:rsidDel="008A4F7D">
                <w:rPr>
                  <w:b/>
                  <w:bCs/>
                </w:rPr>
                <w:delText>Delivery Method</w:delText>
              </w:r>
            </w:del>
          </w:p>
        </w:tc>
        <w:tc>
          <w:tcPr>
            <w:tcW w:w="476"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2872F44C" w14:textId="4D671710" w:rsidR="00BA3F82" w:rsidRPr="0052256F" w:rsidDel="008A4F7D" w:rsidRDefault="381376FB" w:rsidP="381376FB">
            <w:pPr>
              <w:pStyle w:val="NoSpacing"/>
              <w:jc w:val="center"/>
              <w:rPr>
                <w:del w:id="1805" w:author="Aidan Parkinson" w:date="2019-05-23T15:45:00Z"/>
                <w:b/>
                <w:bCs/>
              </w:rPr>
            </w:pPr>
            <w:del w:id="1806" w:author="Aidan Parkinson" w:date="2019-05-23T15:45:00Z">
              <w:r w:rsidRPr="0052256F" w:rsidDel="008A4F7D">
                <w:rPr>
                  <w:b/>
                  <w:bCs/>
                </w:rPr>
                <w:delText>Materials</w:delText>
              </w:r>
            </w:del>
          </w:p>
        </w:tc>
      </w:tr>
      <w:tr w:rsidR="00FD3D00" w:rsidRPr="0052256F" w:rsidDel="008A4F7D" w14:paraId="0A1C1F0E" w14:textId="7F6536D9" w:rsidTr="00D33D8E">
        <w:trPr>
          <w:cantSplit/>
          <w:trHeight w:val="431"/>
          <w:del w:id="1807" w:author="Aidan Parkinson" w:date="2019-05-23T15:45:00Z"/>
        </w:trPr>
        <w:tc>
          <w:tcPr>
            <w:tcW w:w="532" w:type="pct"/>
          </w:tcPr>
          <w:p w14:paraId="363AC327" w14:textId="40994BF3" w:rsidR="00FD3D00" w:rsidRPr="0052256F" w:rsidDel="008A4F7D" w:rsidRDefault="00FD3D00" w:rsidP="00FD3D00">
            <w:pPr>
              <w:jc w:val="center"/>
              <w:rPr>
                <w:del w:id="1808" w:author="Aidan Parkinson" w:date="2019-05-23T15:45:00Z"/>
                <w:rFonts w:cstheme="minorHAnsi"/>
              </w:rPr>
            </w:pPr>
          </w:p>
        </w:tc>
        <w:tc>
          <w:tcPr>
            <w:tcW w:w="387" w:type="pct"/>
          </w:tcPr>
          <w:p w14:paraId="075D760E" w14:textId="5403794D" w:rsidR="00FD3D00" w:rsidRPr="0052256F" w:rsidDel="008A4F7D" w:rsidRDefault="00FD3D00" w:rsidP="00FD3D00">
            <w:pPr>
              <w:pStyle w:val="NoSpacing"/>
              <w:spacing w:line="276" w:lineRule="auto"/>
              <w:jc w:val="center"/>
              <w:rPr>
                <w:del w:id="1809" w:author="Aidan Parkinson" w:date="2019-05-23T15:45:00Z"/>
                <w:rFonts w:cstheme="minorHAnsi"/>
              </w:rPr>
            </w:pPr>
          </w:p>
        </w:tc>
        <w:tc>
          <w:tcPr>
            <w:tcW w:w="1361" w:type="pct"/>
          </w:tcPr>
          <w:p w14:paraId="2786A41F" w14:textId="24515884" w:rsidR="00FD3D00" w:rsidRPr="0052256F" w:rsidDel="008A4F7D" w:rsidRDefault="00FD3D00" w:rsidP="00D33D8E">
            <w:pPr>
              <w:jc w:val="center"/>
              <w:rPr>
                <w:del w:id="1810" w:author="Aidan Parkinson" w:date="2019-05-23T15:45:00Z"/>
              </w:rPr>
            </w:pPr>
          </w:p>
        </w:tc>
        <w:tc>
          <w:tcPr>
            <w:tcW w:w="2244" w:type="pct"/>
          </w:tcPr>
          <w:p w14:paraId="7352F31B" w14:textId="5FBD75C0" w:rsidR="00FD3D00" w:rsidRPr="0052256F" w:rsidDel="008A4F7D" w:rsidRDefault="00FD3D00" w:rsidP="00FD3D00">
            <w:pPr>
              <w:pStyle w:val="NoSpacing"/>
              <w:spacing w:line="276" w:lineRule="auto"/>
              <w:rPr>
                <w:del w:id="1811" w:author="Aidan Parkinson" w:date="2019-05-23T15:45:00Z"/>
                <w:rFonts w:cstheme="minorHAnsi"/>
              </w:rPr>
            </w:pPr>
          </w:p>
        </w:tc>
        <w:tc>
          <w:tcPr>
            <w:tcW w:w="476" w:type="pct"/>
          </w:tcPr>
          <w:p w14:paraId="50453557" w14:textId="025B30A1" w:rsidR="00FD3D00" w:rsidRPr="0052256F" w:rsidDel="008A4F7D" w:rsidRDefault="00FD3D00" w:rsidP="00D33D8E">
            <w:pPr>
              <w:pStyle w:val="NoSpacing"/>
              <w:spacing w:line="276" w:lineRule="auto"/>
              <w:jc w:val="center"/>
              <w:rPr>
                <w:del w:id="1812" w:author="Aidan Parkinson" w:date="2019-05-23T15:45:00Z"/>
                <w:rFonts w:cstheme="minorHAnsi"/>
              </w:rPr>
            </w:pPr>
          </w:p>
        </w:tc>
      </w:tr>
      <w:tr w:rsidR="00FD3D00" w:rsidRPr="0052256F" w:rsidDel="008A4F7D" w14:paraId="2128C639" w14:textId="56F5469E" w:rsidTr="00D33D8E">
        <w:trPr>
          <w:cantSplit/>
          <w:trHeight w:val="431"/>
          <w:del w:id="1813" w:author="Aidan Parkinson" w:date="2019-05-23T15:45:00Z"/>
        </w:trPr>
        <w:tc>
          <w:tcPr>
            <w:tcW w:w="532" w:type="pct"/>
          </w:tcPr>
          <w:p w14:paraId="73E00465" w14:textId="68F62309" w:rsidR="00FD3D00" w:rsidRPr="0052256F" w:rsidDel="008A4F7D" w:rsidRDefault="00FD3D00" w:rsidP="00FD3D00">
            <w:pPr>
              <w:jc w:val="center"/>
              <w:rPr>
                <w:del w:id="1814" w:author="Aidan Parkinson" w:date="2019-05-23T15:45:00Z"/>
                <w:rFonts w:cstheme="minorHAnsi"/>
              </w:rPr>
            </w:pPr>
          </w:p>
        </w:tc>
        <w:tc>
          <w:tcPr>
            <w:tcW w:w="387" w:type="pct"/>
          </w:tcPr>
          <w:p w14:paraId="74158C40" w14:textId="45AAF8F2" w:rsidR="00FD3D00" w:rsidRPr="0052256F" w:rsidDel="008A4F7D" w:rsidRDefault="00FD3D00" w:rsidP="00D33D8E">
            <w:pPr>
              <w:jc w:val="center"/>
              <w:rPr>
                <w:del w:id="1815" w:author="Aidan Parkinson" w:date="2019-05-23T15:45:00Z"/>
              </w:rPr>
            </w:pPr>
          </w:p>
        </w:tc>
        <w:tc>
          <w:tcPr>
            <w:tcW w:w="1361" w:type="pct"/>
          </w:tcPr>
          <w:p w14:paraId="79B2734D" w14:textId="4B1D2C3D" w:rsidR="00FD3D00" w:rsidRPr="0052256F" w:rsidDel="008A4F7D" w:rsidRDefault="00FD3D00" w:rsidP="00D33D8E">
            <w:pPr>
              <w:jc w:val="center"/>
              <w:rPr>
                <w:del w:id="1816" w:author="Aidan Parkinson" w:date="2019-05-23T15:45:00Z"/>
              </w:rPr>
            </w:pPr>
          </w:p>
        </w:tc>
        <w:tc>
          <w:tcPr>
            <w:tcW w:w="2244" w:type="pct"/>
          </w:tcPr>
          <w:p w14:paraId="4DFE3B25" w14:textId="3936EF36" w:rsidR="00D33D8E" w:rsidRPr="0052256F" w:rsidDel="008A4F7D" w:rsidRDefault="00D33D8E" w:rsidP="00D33D8E">
            <w:pPr>
              <w:pStyle w:val="NoSpacing"/>
              <w:spacing w:line="276" w:lineRule="auto"/>
              <w:rPr>
                <w:del w:id="1817" w:author="Aidan Parkinson" w:date="2019-05-23T15:45:00Z"/>
                <w:rFonts w:cstheme="minorHAnsi"/>
              </w:rPr>
            </w:pPr>
          </w:p>
        </w:tc>
        <w:tc>
          <w:tcPr>
            <w:tcW w:w="476" w:type="pct"/>
          </w:tcPr>
          <w:p w14:paraId="2D2FE31E" w14:textId="0B83B64C" w:rsidR="00FD3D00" w:rsidRPr="0052256F" w:rsidDel="008A4F7D" w:rsidRDefault="00FD3D00" w:rsidP="00FD3D00">
            <w:pPr>
              <w:pStyle w:val="NoSpacing"/>
              <w:spacing w:line="276" w:lineRule="auto"/>
              <w:jc w:val="center"/>
              <w:rPr>
                <w:del w:id="1818" w:author="Aidan Parkinson" w:date="2019-05-23T15:45:00Z"/>
                <w:rFonts w:cstheme="minorHAnsi"/>
              </w:rPr>
            </w:pPr>
          </w:p>
        </w:tc>
      </w:tr>
      <w:tr w:rsidR="00FD3D00" w:rsidRPr="0052256F" w:rsidDel="008A4F7D" w14:paraId="79C4F7F9" w14:textId="5ED98F51" w:rsidTr="00D33D8E">
        <w:trPr>
          <w:cantSplit/>
          <w:trHeight w:val="431"/>
          <w:del w:id="1819" w:author="Aidan Parkinson" w:date="2019-05-23T15:45:00Z"/>
        </w:trPr>
        <w:tc>
          <w:tcPr>
            <w:tcW w:w="532" w:type="pct"/>
          </w:tcPr>
          <w:p w14:paraId="344947C2" w14:textId="1AA30068" w:rsidR="00FD3D00" w:rsidRPr="0052256F" w:rsidDel="008A4F7D" w:rsidRDefault="00FD3D00" w:rsidP="00FD3D00">
            <w:pPr>
              <w:jc w:val="center"/>
              <w:rPr>
                <w:del w:id="1820" w:author="Aidan Parkinson" w:date="2019-05-23T15:45:00Z"/>
                <w:rFonts w:cstheme="minorHAnsi"/>
              </w:rPr>
            </w:pPr>
          </w:p>
        </w:tc>
        <w:tc>
          <w:tcPr>
            <w:tcW w:w="387" w:type="pct"/>
          </w:tcPr>
          <w:p w14:paraId="7A52A927" w14:textId="7A53438F" w:rsidR="00FD3D00" w:rsidRPr="0052256F" w:rsidDel="008A4F7D" w:rsidRDefault="00FD3D00" w:rsidP="00FD3D00">
            <w:pPr>
              <w:pStyle w:val="NoSpacing"/>
              <w:spacing w:line="276" w:lineRule="auto"/>
              <w:jc w:val="center"/>
              <w:rPr>
                <w:del w:id="1821" w:author="Aidan Parkinson" w:date="2019-05-23T15:45:00Z"/>
                <w:rFonts w:cstheme="minorHAnsi"/>
              </w:rPr>
            </w:pPr>
          </w:p>
        </w:tc>
        <w:tc>
          <w:tcPr>
            <w:tcW w:w="1361" w:type="pct"/>
          </w:tcPr>
          <w:p w14:paraId="5030288A" w14:textId="6753C47A" w:rsidR="00FD3D00" w:rsidRPr="0052256F" w:rsidDel="008A4F7D" w:rsidRDefault="00FD3D00" w:rsidP="00D33D8E">
            <w:pPr>
              <w:jc w:val="center"/>
              <w:rPr>
                <w:del w:id="1822" w:author="Aidan Parkinson" w:date="2019-05-23T15:45:00Z"/>
              </w:rPr>
            </w:pPr>
          </w:p>
        </w:tc>
        <w:tc>
          <w:tcPr>
            <w:tcW w:w="2244" w:type="pct"/>
          </w:tcPr>
          <w:p w14:paraId="62901B36" w14:textId="13A55C28" w:rsidR="001D1A31" w:rsidRPr="001D1A31" w:rsidDel="008A4F7D" w:rsidRDefault="001D1A31" w:rsidP="00FD3D00">
            <w:pPr>
              <w:pStyle w:val="NoSpacing"/>
              <w:spacing w:line="276" w:lineRule="auto"/>
              <w:rPr>
                <w:del w:id="1823" w:author="Aidan Parkinson" w:date="2019-05-23T15:45:00Z"/>
                <w:rFonts w:ascii="Calibri" w:hAnsi="Calibri" w:cs="Calibri"/>
                <w:color w:val="000000"/>
              </w:rPr>
            </w:pPr>
          </w:p>
        </w:tc>
        <w:tc>
          <w:tcPr>
            <w:tcW w:w="476" w:type="pct"/>
          </w:tcPr>
          <w:p w14:paraId="4D70C1BB" w14:textId="49CD2A38" w:rsidR="001D1A31" w:rsidRPr="0052256F" w:rsidDel="008A4F7D" w:rsidRDefault="001D1A31" w:rsidP="381376FB">
            <w:pPr>
              <w:pStyle w:val="NoSpacing"/>
              <w:spacing w:line="276" w:lineRule="auto"/>
              <w:jc w:val="center"/>
              <w:rPr>
                <w:del w:id="1824" w:author="Aidan Parkinson" w:date="2019-05-23T15:45:00Z"/>
              </w:rPr>
            </w:pPr>
          </w:p>
        </w:tc>
      </w:tr>
    </w:tbl>
    <w:p w14:paraId="03F0FEE7" w14:textId="5B5C029F" w:rsidR="00BA3F82" w:rsidRPr="0052256F" w:rsidDel="008A4F7D" w:rsidRDefault="00BA3F82" w:rsidP="00BA3F82">
      <w:pPr>
        <w:rPr>
          <w:del w:id="1825" w:author="Aidan Parkinson" w:date="2019-05-23T15:45:00Z"/>
        </w:rPr>
      </w:pPr>
    </w:p>
    <w:p w14:paraId="4F6F8AA8" w14:textId="1185BD7B" w:rsidR="00BA3F82" w:rsidRPr="0052256F" w:rsidDel="008A4F7D" w:rsidRDefault="381376FB" w:rsidP="381376FB">
      <w:pPr>
        <w:rPr>
          <w:del w:id="1826" w:author="Aidan Parkinson" w:date="2019-05-23T15:45:00Z"/>
          <w:b/>
          <w:bCs/>
        </w:rPr>
      </w:pPr>
      <w:del w:id="1827" w:author="Aidan Parkinson" w:date="2019-05-23T15:45:00Z">
        <w:r w:rsidRPr="0052256F" w:rsidDel="008A4F7D">
          <w:rPr>
            <w:b/>
            <w:bCs/>
          </w:rPr>
          <w:delText>Design Notes</w:delText>
        </w:r>
      </w:del>
    </w:p>
    <w:p w14:paraId="0527255A" w14:textId="1682AF5D" w:rsidR="00BA3F82" w:rsidRPr="0052256F" w:rsidDel="008A4F7D" w:rsidRDefault="381376FB" w:rsidP="381376FB">
      <w:pPr>
        <w:rPr>
          <w:del w:id="1828" w:author="Aidan Parkinson" w:date="2019-05-23T15:45:00Z"/>
          <w:b/>
          <w:bCs/>
        </w:rPr>
      </w:pPr>
      <w:del w:id="1829" w:author="Aidan Parkinson" w:date="2019-05-23T15:45:00Z">
        <w:r w:rsidRPr="0052256F" w:rsidDel="008A4F7D">
          <w:delText>XXX</w:delText>
        </w:r>
      </w:del>
    </w:p>
    <w:p w14:paraId="49D0AAC3" w14:textId="2E8E2FD2" w:rsidR="00BA3F82" w:rsidDel="008A4F7D" w:rsidRDefault="00BA3F82" w:rsidP="00BA3F82">
      <w:pPr>
        <w:rPr>
          <w:del w:id="1830" w:author="Aidan Parkinson" w:date="2019-05-23T15:45:00Z"/>
        </w:rPr>
      </w:pPr>
    </w:p>
    <w:p w14:paraId="6604421F" w14:textId="1FCD4523" w:rsidR="001D1A31" w:rsidDel="008A4F7D" w:rsidRDefault="001D1A31" w:rsidP="00BA3F82">
      <w:pPr>
        <w:rPr>
          <w:del w:id="1831" w:author="Aidan Parkinson" w:date="2019-05-23T15:45:00Z"/>
        </w:rPr>
      </w:pPr>
    </w:p>
    <w:p w14:paraId="596C56CD" w14:textId="20E20BE2" w:rsidR="001D1A31" w:rsidRPr="0052256F" w:rsidDel="008A4F7D" w:rsidRDefault="001D1A31" w:rsidP="00BA3F82">
      <w:pPr>
        <w:rPr>
          <w:del w:id="1832" w:author="Aidan Parkinson" w:date="2019-05-23T15:45:00Z"/>
        </w:rPr>
      </w:pPr>
    </w:p>
    <w:tbl>
      <w:tblPr>
        <w:tblStyle w:val="TableGrid"/>
        <w:tblW w:w="0" w:type="auto"/>
        <w:tblLook w:val="04A0" w:firstRow="1" w:lastRow="0" w:firstColumn="1" w:lastColumn="0" w:noHBand="0" w:noVBand="1"/>
      </w:tblPr>
      <w:tblGrid>
        <w:gridCol w:w="2636"/>
        <w:gridCol w:w="12038"/>
      </w:tblGrid>
      <w:tr w:rsidR="00BA3F82" w:rsidRPr="0052256F" w:rsidDel="008A4F7D" w14:paraId="5296DB6A" w14:textId="7FA33780" w:rsidTr="381376FB">
        <w:trPr>
          <w:del w:id="1833" w:author="Aidan Parkinson" w:date="2019-05-23T15:45:00Z"/>
        </w:trPr>
        <w:tc>
          <w:tcPr>
            <w:tcW w:w="2660" w:type="dxa"/>
            <w:shd w:val="clear" w:color="auto" w:fill="92CDDC" w:themeFill="accent5" w:themeFillTint="99"/>
          </w:tcPr>
          <w:p w14:paraId="6533D61A" w14:textId="521B36AA" w:rsidR="00BA3F82" w:rsidRPr="0052256F" w:rsidDel="008A4F7D" w:rsidRDefault="381376FB" w:rsidP="381376FB">
            <w:pPr>
              <w:spacing w:line="276" w:lineRule="auto"/>
              <w:rPr>
                <w:del w:id="1834" w:author="Aidan Parkinson" w:date="2019-05-23T15:45:00Z"/>
                <w:b/>
                <w:bCs/>
              </w:rPr>
            </w:pPr>
            <w:del w:id="1835" w:author="Aidan Parkinson" w:date="2019-05-23T15:45:00Z">
              <w:r w:rsidRPr="0052256F" w:rsidDel="008A4F7D">
                <w:rPr>
                  <w:b/>
                  <w:bCs/>
                </w:rPr>
                <w:delText>Session Name</w:delText>
              </w:r>
            </w:del>
          </w:p>
        </w:tc>
        <w:tc>
          <w:tcPr>
            <w:tcW w:w="12240" w:type="dxa"/>
          </w:tcPr>
          <w:p w14:paraId="10A9866E" w14:textId="790CEB13" w:rsidR="00BA3F82" w:rsidRPr="0052256F" w:rsidDel="008A4F7D" w:rsidRDefault="00BA3F82" w:rsidP="00BA3F82">
            <w:pPr>
              <w:pStyle w:val="Heading2"/>
              <w:outlineLvl w:val="1"/>
              <w:rPr>
                <w:del w:id="1836" w:author="Aidan Parkinson" w:date="2019-05-23T15:45:00Z"/>
              </w:rPr>
            </w:pPr>
          </w:p>
        </w:tc>
      </w:tr>
      <w:tr w:rsidR="00BA3F82" w:rsidRPr="0052256F" w:rsidDel="008A4F7D" w14:paraId="3A629951" w14:textId="5593F908" w:rsidTr="381376FB">
        <w:trPr>
          <w:del w:id="1837" w:author="Aidan Parkinson" w:date="2019-05-23T15:45:00Z"/>
        </w:trPr>
        <w:tc>
          <w:tcPr>
            <w:tcW w:w="2660" w:type="dxa"/>
            <w:shd w:val="clear" w:color="auto" w:fill="92CDDC" w:themeFill="accent5" w:themeFillTint="99"/>
          </w:tcPr>
          <w:p w14:paraId="006C46DB" w14:textId="7E5C19E4" w:rsidR="00BA3F82" w:rsidRPr="0052256F" w:rsidDel="008A4F7D" w:rsidRDefault="381376FB" w:rsidP="381376FB">
            <w:pPr>
              <w:spacing w:line="276" w:lineRule="auto"/>
              <w:rPr>
                <w:del w:id="1838" w:author="Aidan Parkinson" w:date="2019-05-23T15:45:00Z"/>
                <w:b/>
                <w:bCs/>
              </w:rPr>
            </w:pPr>
            <w:del w:id="1839" w:author="Aidan Parkinson" w:date="2019-05-23T15:45:00Z">
              <w:r w:rsidRPr="0052256F" w:rsidDel="008A4F7D">
                <w:rPr>
                  <w:b/>
                  <w:bCs/>
                </w:rPr>
                <w:delText>Time</w:delText>
              </w:r>
            </w:del>
          </w:p>
        </w:tc>
        <w:tc>
          <w:tcPr>
            <w:tcW w:w="12240" w:type="dxa"/>
          </w:tcPr>
          <w:p w14:paraId="54E6EEC3" w14:textId="2E5A3445" w:rsidR="00BA3F82" w:rsidRPr="0052256F" w:rsidDel="008A4F7D" w:rsidRDefault="00BA3F82" w:rsidP="381376FB">
            <w:pPr>
              <w:rPr>
                <w:del w:id="1840" w:author="Aidan Parkinson" w:date="2019-05-23T15:45:00Z"/>
              </w:rPr>
            </w:pPr>
          </w:p>
        </w:tc>
      </w:tr>
      <w:tr w:rsidR="00BA3F82" w:rsidRPr="0052256F" w:rsidDel="008A4F7D" w14:paraId="088EAD4A" w14:textId="41E9C2D6" w:rsidTr="381376FB">
        <w:trPr>
          <w:del w:id="1841" w:author="Aidan Parkinson" w:date="2019-05-23T15:45:00Z"/>
        </w:trPr>
        <w:tc>
          <w:tcPr>
            <w:tcW w:w="2660" w:type="dxa"/>
            <w:shd w:val="clear" w:color="auto" w:fill="92CDDC" w:themeFill="accent5" w:themeFillTint="99"/>
          </w:tcPr>
          <w:p w14:paraId="73A07BA2" w14:textId="3D4E5FB4" w:rsidR="00BA3F82" w:rsidRPr="0052256F" w:rsidDel="008A4F7D" w:rsidRDefault="381376FB" w:rsidP="381376FB">
            <w:pPr>
              <w:rPr>
                <w:del w:id="1842" w:author="Aidan Parkinson" w:date="2019-05-23T15:45:00Z"/>
                <w:b/>
                <w:bCs/>
              </w:rPr>
            </w:pPr>
            <w:del w:id="1843" w:author="Aidan Parkinson" w:date="2019-05-23T15:45:00Z">
              <w:r w:rsidRPr="0052256F" w:rsidDel="008A4F7D">
                <w:rPr>
                  <w:b/>
                  <w:bCs/>
                </w:rPr>
                <w:delText>Trainer</w:delText>
              </w:r>
            </w:del>
          </w:p>
        </w:tc>
        <w:tc>
          <w:tcPr>
            <w:tcW w:w="12240" w:type="dxa"/>
          </w:tcPr>
          <w:p w14:paraId="6EB3F36E" w14:textId="02BA58B5" w:rsidR="00BA3F82" w:rsidRPr="0052256F" w:rsidDel="008A4F7D" w:rsidRDefault="00BA3F82" w:rsidP="00BA3F82">
            <w:pPr>
              <w:rPr>
                <w:del w:id="1844" w:author="Aidan Parkinson" w:date="2019-05-23T15:45:00Z"/>
                <w:rFonts w:cstheme="minorHAnsi"/>
              </w:rPr>
            </w:pPr>
          </w:p>
        </w:tc>
      </w:tr>
      <w:tr w:rsidR="00BA3F82" w:rsidRPr="0052256F" w:rsidDel="008A4F7D" w14:paraId="6B7E3271" w14:textId="65EAB9F8" w:rsidTr="381376FB">
        <w:trPr>
          <w:del w:id="1845" w:author="Aidan Parkinson" w:date="2019-05-23T15:45:00Z"/>
        </w:trPr>
        <w:tc>
          <w:tcPr>
            <w:tcW w:w="2660" w:type="dxa"/>
            <w:shd w:val="clear" w:color="auto" w:fill="92CDDC" w:themeFill="accent5" w:themeFillTint="99"/>
          </w:tcPr>
          <w:p w14:paraId="649A99C4" w14:textId="3AA67073" w:rsidR="00BA3F82" w:rsidRPr="0052256F" w:rsidDel="008A4F7D" w:rsidRDefault="381376FB" w:rsidP="381376FB">
            <w:pPr>
              <w:rPr>
                <w:del w:id="1846" w:author="Aidan Parkinson" w:date="2019-05-23T15:45:00Z"/>
                <w:b/>
                <w:bCs/>
              </w:rPr>
            </w:pPr>
            <w:del w:id="1847" w:author="Aidan Parkinson" w:date="2019-05-23T15:45:00Z">
              <w:r w:rsidRPr="0052256F" w:rsidDel="008A4F7D">
                <w:rPr>
                  <w:b/>
                  <w:bCs/>
                </w:rPr>
                <w:delText>Learning Outcomes</w:delText>
              </w:r>
            </w:del>
          </w:p>
        </w:tc>
        <w:tc>
          <w:tcPr>
            <w:tcW w:w="12240" w:type="dxa"/>
          </w:tcPr>
          <w:p w14:paraId="0848CA1B" w14:textId="1E34AD58" w:rsidR="001D1A31" w:rsidRPr="0052256F" w:rsidDel="008A4F7D" w:rsidRDefault="001D1A31" w:rsidP="001D1A31">
            <w:pPr>
              <w:pStyle w:val="ListParagraph"/>
              <w:rPr>
                <w:del w:id="1848" w:author="Aidan Parkinson" w:date="2019-05-23T15:45:00Z"/>
                <w:rFonts w:cstheme="minorHAnsi"/>
              </w:rPr>
            </w:pPr>
          </w:p>
        </w:tc>
      </w:tr>
    </w:tbl>
    <w:p w14:paraId="63620193" w14:textId="78ED575A" w:rsidR="00BA3F82" w:rsidRPr="0052256F" w:rsidDel="008A4F7D" w:rsidRDefault="00BA3F82" w:rsidP="00BA3F82">
      <w:pPr>
        <w:rPr>
          <w:del w:id="1849" w:author="Aidan Parkinson" w:date="2019-05-23T15:45:00Z"/>
        </w:rPr>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6"/>
        <w:gridCol w:w="1132"/>
        <w:gridCol w:w="3981"/>
        <w:gridCol w:w="6563"/>
        <w:gridCol w:w="1392"/>
      </w:tblGrid>
      <w:tr w:rsidR="00BA3F82" w:rsidRPr="0052256F" w:rsidDel="008A4F7D" w14:paraId="5A7A61C4" w14:textId="6F20AB8C" w:rsidTr="001D1A31">
        <w:trPr>
          <w:cantSplit/>
          <w:trHeight w:val="322"/>
          <w:del w:id="1850" w:author="Aidan Parkinson" w:date="2019-05-23T15:45:00Z"/>
        </w:trPr>
        <w:tc>
          <w:tcPr>
            <w:tcW w:w="532"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tcPr>
          <w:p w14:paraId="41E34D3A" w14:textId="741BA322" w:rsidR="00BA3F82" w:rsidRPr="0052256F" w:rsidDel="008A4F7D" w:rsidRDefault="381376FB" w:rsidP="381376FB">
            <w:pPr>
              <w:jc w:val="center"/>
              <w:rPr>
                <w:del w:id="1851" w:author="Aidan Parkinson" w:date="2019-05-23T15:45:00Z"/>
                <w:b/>
                <w:bCs/>
              </w:rPr>
            </w:pPr>
            <w:del w:id="1852" w:author="Aidan Parkinson" w:date="2019-05-23T15:45:00Z">
              <w:r w:rsidRPr="0052256F" w:rsidDel="008A4F7D">
                <w:rPr>
                  <w:b/>
                  <w:bCs/>
                </w:rPr>
                <w:delText>Time</w:delText>
              </w:r>
            </w:del>
          </w:p>
        </w:tc>
        <w:tc>
          <w:tcPr>
            <w:tcW w:w="387"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48168854" w14:textId="4C5D82C8" w:rsidR="00BA3F82" w:rsidRPr="0052256F" w:rsidDel="008A4F7D" w:rsidRDefault="381376FB" w:rsidP="381376FB">
            <w:pPr>
              <w:pStyle w:val="NoSpacing"/>
              <w:jc w:val="center"/>
              <w:rPr>
                <w:del w:id="1853" w:author="Aidan Parkinson" w:date="2019-05-23T15:45:00Z"/>
                <w:b/>
                <w:bCs/>
              </w:rPr>
            </w:pPr>
            <w:del w:id="1854" w:author="Aidan Parkinson" w:date="2019-05-23T15:45:00Z">
              <w:r w:rsidRPr="0052256F" w:rsidDel="008A4F7D">
                <w:rPr>
                  <w:b/>
                  <w:bCs/>
                </w:rPr>
                <w:delText>Duration</w:delText>
              </w:r>
            </w:del>
          </w:p>
        </w:tc>
        <w:tc>
          <w:tcPr>
            <w:tcW w:w="1361"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2378EBB0" w14:textId="50E05A13" w:rsidR="00BA3F82" w:rsidRPr="0052256F" w:rsidDel="008A4F7D" w:rsidRDefault="381376FB" w:rsidP="381376FB">
            <w:pPr>
              <w:pStyle w:val="NoSpacing"/>
              <w:ind w:left="720" w:hanging="360"/>
              <w:jc w:val="center"/>
              <w:rPr>
                <w:del w:id="1855" w:author="Aidan Parkinson" w:date="2019-05-23T15:45:00Z"/>
                <w:b/>
                <w:bCs/>
              </w:rPr>
            </w:pPr>
            <w:del w:id="1856" w:author="Aidan Parkinson" w:date="2019-05-23T15:45:00Z">
              <w:r w:rsidRPr="0052256F" w:rsidDel="008A4F7D">
                <w:rPr>
                  <w:b/>
                  <w:bCs/>
                </w:rPr>
                <w:delText>Topic</w:delText>
              </w:r>
            </w:del>
          </w:p>
        </w:tc>
        <w:tc>
          <w:tcPr>
            <w:tcW w:w="2244"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70F68B5D" w14:textId="0FF25B64" w:rsidR="00BA3F82" w:rsidRPr="0052256F" w:rsidDel="008A4F7D" w:rsidRDefault="381376FB" w:rsidP="381376FB">
            <w:pPr>
              <w:pStyle w:val="NoSpacing"/>
              <w:jc w:val="center"/>
              <w:rPr>
                <w:del w:id="1857" w:author="Aidan Parkinson" w:date="2019-05-23T15:45:00Z"/>
                <w:b/>
                <w:bCs/>
              </w:rPr>
            </w:pPr>
            <w:del w:id="1858" w:author="Aidan Parkinson" w:date="2019-05-23T15:45:00Z">
              <w:r w:rsidRPr="0052256F" w:rsidDel="008A4F7D">
                <w:rPr>
                  <w:b/>
                  <w:bCs/>
                </w:rPr>
                <w:delText>Delivery Method</w:delText>
              </w:r>
            </w:del>
          </w:p>
        </w:tc>
        <w:tc>
          <w:tcPr>
            <w:tcW w:w="476" w:type="pct"/>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3D4D531D" w14:textId="6B7B2AAA" w:rsidR="00BA3F82" w:rsidRPr="0052256F" w:rsidDel="008A4F7D" w:rsidRDefault="381376FB" w:rsidP="381376FB">
            <w:pPr>
              <w:pStyle w:val="NoSpacing"/>
              <w:jc w:val="center"/>
              <w:rPr>
                <w:del w:id="1859" w:author="Aidan Parkinson" w:date="2019-05-23T15:45:00Z"/>
                <w:b/>
                <w:bCs/>
              </w:rPr>
            </w:pPr>
            <w:del w:id="1860" w:author="Aidan Parkinson" w:date="2019-05-23T15:45:00Z">
              <w:r w:rsidRPr="0052256F" w:rsidDel="008A4F7D">
                <w:rPr>
                  <w:b/>
                  <w:bCs/>
                </w:rPr>
                <w:delText>Materials</w:delText>
              </w:r>
            </w:del>
          </w:p>
        </w:tc>
      </w:tr>
      <w:tr w:rsidR="00FD3D00" w:rsidRPr="0052256F" w:rsidDel="008A4F7D" w14:paraId="340FA035" w14:textId="65F88C97" w:rsidTr="001D1A31">
        <w:trPr>
          <w:cantSplit/>
          <w:trHeight w:val="431"/>
          <w:del w:id="1861" w:author="Aidan Parkinson" w:date="2019-05-23T15:45:00Z"/>
        </w:trPr>
        <w:tc>
          <w:tcPr>
            <w:tcW w:w="532" w:type="pct"/>
          </w:tcPr>
          <w:p w14:paraId="24057B10" w14:textId="53621A5C" w:rsidR="00FD3D00" w:rsidRPr="0052256F" w:rsidDel="008A4F7D" w:rsidRDefault="00FD3D00" w:rsidP="00FD3D00">
            <w:pPr>
              <w:jc w:val="center"/>
              <w:rPr>
                <w:del w:id="1862" w:author="Aidan Parkinson" w:date="2019-05-23T15:45:00Z"/>
                <w:rFonts w:cstheme="minorHAnsi"/>
              </w:rPr>
            </w:pPr>
          </w:p>
        </w:tc>
        <w:tc>
          <w:tcPr>
            <w:tcW w:w="387" w:type="pct"/>
          </w:tcPr>
          <w:p w14:paraId="014EED02" w14:textId="759A290A" w:rsidR="00FD3D00" w:rsidRPr="0052256F" w:rsidDel="008A4F7D" w:rsidRDefault="00FD3D00" w:rsidP="00FD3D00">
            <w:pPr>
              <w:pStyle w:val="NoSpacing"/>
              <w:spacing w:line="276" w:lineRule="auto"/>
              <w:jc w:val="center"/>
              <w:rPr>
                <w:del w:id="1863" w:author="Aidan Parkinson" w:date="2019-05-23T15:45:00Z"/>
                <w:rFonts w:cstheme="minorHAnsi"/>
              </w:rPr>
            </w:pPr>
          </w:p>
        </w:tc>
        <w:tc>
          <w:tcPr>
            <w:tcW w:w="1361" w:type="pct"/>
          </w:tcPr>
          <w:p w14:paraId="4BE7112F" w14:textId="36255ADF" w:rsidR="00FD3D00" w:rsidRPr="0052256F" w:rsidDel="008A4F7D" w:rsidRDefault="00FD3D00" w:rsidP="001D1A31">
            <w:pPr>
              <w:jc w:val="center"/>
              <w:rPr>
                <w:del w:id="1864" w:author="Aidan Parkinson" w:date="2019-05-23T15:45:00Z"/>
              </w:rPr>
            </w:pPr>
          </w:p>
        </w:tc>
        <w:tc>
          <w:tcPr>
            <w:tcW w:w="2244" w:type="pct"/>
          </w:tcPr>
          <w:p w14:paraId="7A8B1F66" w14:textId="521BE8C3" w:rsidR="001A24B8" w:rsidRPr="0052256F" w:rsidDel="008A4F7D" w:rsidRDefault="001A24B8" w:rsidP="00FD3D00">
            <w:pPr>
              <w:pStyle w:val="NoSpacing"/>
              <w:spacing w:line="276" w:lineRule="auto"/>
              <w:rPr>
                <w:del w:id="1865" w:author="Aidan Parkinson" w:date="2019-05-23T15:45:00Z"/>
                <w:rFonts w:cstheme="minorHAnsi"/>
              </w:rPr>
            </w:pPr>
          </w:p>
        </w:tc>
        <w:tc>
          <w:tcPr>
            <w:tcW w:w="476" w:type="pct"/>
          </w:tcPr>
          <w:p w14:paraId="464083DD" w14:textId="13BD732F" w:rsidR="00FD3D00" w:rsidRPr="0052256F" w:rsidDel="008A4F7D" w:rsidRDefault="00FD3D00" w:rsidP="00FD3D00">
            <w:pPr>
              <w:pStyle w:val="NoSpacing"/>
              <w:spacing w:line="276" w:lineRule="auto"/>
              <w:jc w:val="center"/>
              <w:rPr>
                <w:del w:id="1866" w:author="Aidan Parkinson" w:date="2019-05-23T15:45:00Z"/>
                <w:rFonts w:cstheme="minorHAnsi"/>
              </w:rPr>
            </w:pPr>
          </w:p>
        </w:tc>
      </w:tr>
      <w:tr w:rsidR="00FD3D00" w:rsidRPr="0052256F" w:rsidDel="008A4F7D" w14:paraId="5FBD2596" w14:textId="7D7A3188" w:rsidTr="001D1A31">
        <w:trPr>
          <w:cantSplit/>
          <w:trHeight w:val="431"/>
          <w:del w:id="1867" w:author="Aidan Parkinson" w:date="2019-05-23T15:45:00Z"/>
        </w:trPr>
        <w:tc>
          <w:tcPr>
            <w:tcW w:w="532" w:type="pct"/>
          </w:tcPr>
          <w:p w14:paraId="5681F2CF" w14:textId="0B3677BE" w:rsidR="00FD3D00" w:rsidRPr="0052256F" w:rsidDel="008A4F7D" w:rsidRDefault="00FD3D00" w:rsidP="00FD3D00">
            <w:pPr>
              <w:jc w:val="center"/>
              <w:rPr>
                <w:del w:id="1868" w:author="Aidan Parkinson" w:date="2019-05-23T15:45:00Z"/>
                <w:rFonts w:cstheme="minorHAnsi"/>
              </w:rPr>
            </w:pPr>
          </w:p>
        </w:tc>
        <w:tc>
          <w:tcPr>
            <w:tcW w:w="387" w:type="pct"/>
          </w:tcPr>
          <w:p w14:paraId="524CDC12" w14:textId="439C634E" w:rsidR="00FD3D00" w:rsidRPr="0052256F" w:rsidDel="008A4F7D" w:rsidRDefault="00FD3D00" w:rsidP="00FD3D00">
            <w:pPr>
              <w:pStyle w:val="NoSpacing"/>
              <w:spacing w:line="276" w:lineRule="auto"/>
              <w:jc w:val="center"/>
              <w:rPr>
                <w:del w:id="1869" w:author="Aidan Parkinson" w:date="2019-05-23T15:45:00Z"/>
                <w:rFonts w:cstheme="minorHAnsi"/>
              </w:rPr>
            </w:pPr>
          </w:p>
        </w:tc>
        <w:tc>
          <w:tcPr>
            <w:tcW w:w="1361" w:type="pct"/>
          </w:tcPr>
          <w:p w14:paraId="69A37574" w14:textId="619A726A" w:rsidR="00FD3D00" w:rsidRPr="0052256F" w:rsidDel="008A4F7D" w:rsidRDefault="00FD3D00" w:rsidP="001A24B8">
            <w:pPr>
              <w:jc w:val="center"/>
              <w:rPr>
                <w:del w:id="1870" w:author="Aidan Parkinson" w:date="2019-05-23T15:45:00Z"/>
              </w:rPr>
            </w:pPr>
          </w:p>
        </w:tc>
        <w:tc>
          <w:tcPr>
            <w:tcW w:w="2244" w:type="pct"/>
          </w:tcPr>
          <w:p w14:paraId="3EDDD7F4" w14:textId="7D24267E" w:rsidR="001A24B8" w:rsidRPr="0052256F" w:rsidDel="008A4F7D" w:rsidRDefault="001A24B8" w:rsidP="001A24B8">
            <w:pPr>
              <w:pStyle w:val="NoSpacing"/>
              <w:spacing w:line="276" w:lineRule="auto"/>
              <w:rPr>
                <w:del w:id="1871" w:author="Aidan Parkinson" w:date="2019-05-23T15:45:00Z"/>
                <w:rFonts w:cstheme="minorHAnsi"/>
              </w:rPr>
            </w:pPr>
          </w:p>
        </w:tc>
        <w:tc>
          <w:tcPr>
            <w:tcW w:w="476" w:type="pct"/>
          </w:tcPr>
          <w:p w14:paraId="5FB28C4C" w14:textId="6EE5B5BE" w:rsidR="00FD3D00" w:rsidRPr="0052256F" w:rsidDel="008A4F7D" w:rsidRDefault="00FD3D00" w:rsidP="00FD3D00">
            <w:pPr>
              <w:pStyle w:val="NoSpacing"/>
              <w:spacing w:line="276" w:lineRule="auto"/>
              <w:jc w:val="center"/>
              <w:rPr>
                <w:del w:id="1872" w:author="Aidan Parkinson" w:date="2019-05-23T15:45:00Z"/>
                <w:rFonts w:cstheme="minorHAnsi"/>
              </w:rPr>
            </w:pPr>
          </w:p>
        </w:tc>
      </w:tr>
      <w:tr w:rsidR="00FD3D00" w:rsidRPr="0052256F" w:rsidDel="008A4F7D" w14:paraId="6D24DDB3" w14:textId="3DD6C024" w:rsidTr="001D1A31">
        <w:trPr>
          <w:cantSplit/>
          <w:trHeight w:val="431"/>
          <w:del w:id="1873" w:author="Aidan Parkinson" w:date="2019-05-23T15:45:00Z"/>
        </w:trPr>
        <w:tc>
          <w:tcPr>
            <w:tcW w:w="532" w:type="pct"/>
          </w:tcPr>
          <w:p w14:paraId="7657CD7F" w14:textId="53CB23D1" w:rsidR="00FD3D00" w:rsidRPr="0052256F" w:rsidDel="008A4F7D" w:rsidRDefault="00FD3D00" w:rsidP="00FD3D00">
            <w:pPr>
              <w:jc w:val="center"/>
              <w:rPr>
                <w:del w:id="1874" w:author="Aidan Parkinson" w:date="2019-05-23T15:45:00Z"/>
                <w:rFonts w:cstheme="minorHAnsi"/>
              </w:rPr>
            </w:pPr>
          </w:p>
        </w:tc>
        <w:tc>
          <w:tcPr>
            <w:tcW w:w="387" w:type="pct"/>
          </w:tcPr>
          <w:p w14:paraId="21737175" w14:textId="3329FB0B" w:rsidR="00FD3D00" w:rsidRPr="0052256F" w:rsidDel="008A4F7D" w:rsidRDefault="00FD3D00" w:rsidP="00FD3D00">
            <w:pPr>
              <w:pStyle w:val="NoSpacing"/>
              <w:spacing w:line="276" w:lineRule="auto"/>
              <w:jc w:val="center"/>
              <w:rPr>
                <w:del w:id="1875" w:author="Aidan Parkinson" w:date="2019-05-23T15:45:00Z"/>
                <w:rFonts w:cstheme="minorHAnsi"/>
              </w:rPr>
            </w:pPr>
          </w:p>
        </w:tc>
        <w:tc>
          <w:tcPr>
            <w:tcW w:w="1361" w:type="pct"/>
          </w:tcPr>
          <w:p w14:paraId="64D453C4" w14:textId="6C90A0F9" w:rsidR="00FD3D00" w:rsidRPr="0052256F" w:rsidDel="008A4F7D" w:rsidRDefault="00FD3D00" w:rsidP="001A24B8">
            <w:pPr>
              <w:jc w:val="center"/>
              <w:rPr>
                <w:del w:id="1876" w:author="Aidan Parkinson" w:date="2019-05-23T15:45:00Z"/>
              </w:rPr>
            </w:pPr>
          </w:p>
        </w:tc>
        <w:tc>
          <w:tcPr>
            <w:tcW w:w="2244" w:type="pct"/>
          </w:tcPr>
          <w:p w14:paraId="409E843C" w14:textId="037C5158" w:rsidR="001A24B8" w:rsidRPr="0052256F" w:rsidDel="008A4F7D" w:rsidRDefault="001A24B8" w:rsidP="00FD3D00">
            <w:pPr>
              <w:pStyle w:val="NoSpacing"/>
              <w:spacing w:line="276" w:lineRule="auto"/>
              <w:rPr>
                <w:del w:id="1877" w:author="Aidan Parkinson" w:date="2019-05-23T15:45:00Z"/>
                <w:rFonts w:cstheme="minorHAnsi"/>
              </w:rPr>
            </w:pPr>
          </w:p>
        </w:tc>
        <w:tc>
          <w:tcPr>
            <w:tcW w:w="476" w:type="pct"/>
          </w:tcPr>
          <w:p w14:paraId="1C43B935" w14:textId="53494B33" w:rsidR="00FD3D00" w:rsidRPr="0052256F" w:rsidDel="008A4F7D" w:rsidRDefault="00FD3D00" w:rsidP="381376FB">
            <w:pPr>
              <w:pStyle w:val="NoSpacing"/>
              <w:spacing w:line="276" w:lineRule="auto"/>
              <w:jc w:val="center"/>
              <w:rPr>
                <w:del w:id="1878" w:author="Aidan Parkinson" w:date="2019-05-23T15:45:00Z"/>
              </w:rPr>
            </w:pPr>
          </w:p>
        </w:tc>
      </w:tr>
    </w:tbl>
    <w:p w14:paraId="738A5DA7" w14:textId="7295EC08" w:rsidR="00BA3F82" w:rsidRPr="0052256F" w:rsidDel="008A4F7D" w:rsidRDefault="00BA3F82" w:rsidP="00BA3F82">
      <w:pPr>
        <w:rPr>
          <w:del w:id="1879" w:author="Aidan Parkinson" w:date="2019-05-23T15:45:00Z"/>
        </w:rPr>
      </w:pPr>
    </w:p>
    <w:p w14:paraId="1E37CD40" w14:textId="45D1F617" w:rsidR="00BA3F82" w:rsidRPr="0052256F" w:rsidDel="008A4F7D" w:rsidRDefault="381376FB" w:rsidP="381376FB">
      <w:pPr>
        <w:rPr>
          <w:del w:id="1880" w:author="Aidan Parkinson" w:date="2019-05-23T15:45:00Z"/>
          <w:b/>
          <w:bCs/>
        </w:rPr>
      </w:pPr>
      <w:del w:id="1881" w:author="Aidan Parkinson" w:date="2019-05-23T15:45:00Z">
        <w:r w:rsidRPr="0052256F" w:rsidDel="008A4F7D">
          <w:rPr>
            <w:b/>
            <w:bCs/>
          </w:rPr>
          <w:delText>Design Notes</w:delText>
        </w:r>
      </w:del>
    </w:p>
    <w:p w14:paraId="73E5EAB3" w14:textId="385CB670" w:rsidR="00BA3F82" w:rsidRPr="0052256F" w:rsidDel="008A4F7D" w:rsidRDefault="381376FB" w:rsidP="381376FB">
      <w:pPr>
        <w:rPr>
          <w:del w:id="1882" w:author="Aidan Parkinson" w:date="2019-05-23T15:45:00Z"/>
          <w:b/>
          <w:bCs/>
        </w:rPr>
      </w:pPr>
      <w:del w:id="1883" w:author="Aidan Parkinson" w:date="2019-05-23T15:45:00Z">
        <w:r w:rsidRPr="0052256F" w:rsidDel="008A4F7D">
          <w:delText>XXX</w:delText>
        </w:r>
      </w:del>
    </w:p>
    <w:p w14:paraId="1751433B" w14:textId="77777777" w:rsidR="004B26F6" w:rsidRPr="0052256F" w:rsidRDefault="004B26F6" w:rsidP="001A24B8">
      <w:pPr>
        <w:rPr>
          <w:b/>
        </w:rPr>
      </w:pPr>
    </w:p>
    <w:sectPr w:rsidR="004B26F6" w:rsidRPr="0052256F" w:rsidSect="0039760D">
      <w:pgSz w:w="16838" w:h="11906" w:orient="landscape"/>
      <w:pgMar w:top="1134" w:right="1077" w:bottom="1440" w:left="107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9" w:author="Aidan Parkinson" w:date="2018-11-27T13:21:00Z" w:initials="AP">
    <w:p w14:paraId="5E56D998" w14:textId="77777777" w:rsidR="00E354C4" w:rsidRDefault="00E354C4" w:rsidP="00DA363A">
      <w:pPr>
        <w:pStyle w:val="CommentText"/>
      </w:pPr>
      <w:r>
        <w:rPr>
          <w:rStyle w:val="CommentReference"/>
        </w:rPr>
        <w:annotationRef/>
      </w:r>
      <w:r>
        <w:t>Development Environment?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56D9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56D998" w16cid:durableId="1FAA96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33234" w14:textId="77777777" w:rsidR="00DE71F3" w:rsidRDefault="00DE71F3" w:rsidP="002C578F">
      <w:r>
        <w:separator/>
      </w:r>
    </w:p>
  </w:endnote>
  <w:endnote w:type="continuationSeparator" w:id="0">
    <w:p w14:paraId="16365AC9" w14:textId="77777777" w:rsidR="00DE71F3" w:rsidRDefault="00DE71F3" w:rsidP="002C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Calibri"/>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14474"/>
      <w:docPartObj>
        <w:docPartGallery w:val="Page Numbers (Bottom of Page)"/>
        <w:docPartUnique/>
      </w:docPartObj>
    </w:sdtPr>
    <w:sdtEndPr>
      <w:rPr>
        <w:noProof/>
      </w:rPr>
    </w:sdtEndPr>
    <w:sdtContent>
      <w:p w14:paraId="06D13443" w14:textId="09E87640" w:rsidR="00E354C4" w:rsidRDefault="00E354C4">
        <w:pPr>
          <w:pStyle w:val="Footer"/>
          <w:jc w:val="center"/>
        </w:pPr>
        <w:r>
          <w:t>a</w:t>
        </w:r>
        <w:r>
          <w:fldChar w:fldCharType="begin"/>
        </w:r>
        <w:r>
          <w:instrText xml:space="preserve"> PAGE   \* MERGEFORMAT </w:instrText>
        </w:r>
        <w:r>
          <w:fldChar w:fldCharType="separate"/>
        </w:r>
        <w:r>
          <w:rPr>
            <w:noProof/>
          </w:rPr>
          <w:t>12</w:t>
        </w:r>
        <w:r>
          <w:rPr>
            <w:noProof/>
          </w:rPr>
          <w:fldChar w:fldCharType="end"/>
        </w:r>
      </w:p>
    </w:sdtContent>
  </w:sdt>
  <w:p w14:paraId="22CE90BC" w14:textId="77777777" w:rsidR="00E354C4" w:rsidRDefault="00E3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EFA77" w14:textId="77777777" w:rsidR="00DE71F3" w:rsidRDefault="00DE71F3" w:rsidP="002C578F">
      <w:r>
        <w:separator/>
      </w:r>
    </w:p>
  </w:footnote>
  <w:footnote w:type="continuationSeparator" w:id="0">
    <w:p w14:paraId="7E4E74DD" w14:textId="77777777" w:rsidR="00DE71F3" w:rsidRDefault="00DE71F3" w:rsidP="002C57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193"/>
    <w:multiLevelType w:val="hybridMultilevel"/>
    <w:tmpl w:val="C8085B84"/>
    <w:lvl w:ilvl="0" w:tplc="997A5F9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76118"/>
    <w:multiLevelType w:val="hybridMultilevel"/>
    <w:tmpl w:val="4EA20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795290"/>
    <w:multiLevelType w:val="hybridMultilevel"/>
    <w:tmpl w:val="2E74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55C3C"/>
    <w:multiLevelType w:val="hybridMultilevel"/>
    <w:tmpl w:val="B4162240"/>
    <w:lvl w:ilvl="0" w:tplc="A10A6F78">
      <w:start w:val="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96315"/>
    <w:multiLevelType w:val="multilevel"/>
    <w:tmpl w:val="B05E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7138A"/>
    <w:multiLevelType w:val="hybridMultilevel"/>
    <w:tmpl w:val="6B066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F345F"/>
    <w:multiLevelType w:val="hybridMultilevel"/>
    <w:tmpl w:val="5CCC5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5AB6CC8"/>
    <w:multiLevelType w:val="hybridMultilevel"/>
    <w:tmpl w:val="E5663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CD0FF9"/>
    <w:multiLevelType w:val="hybridMultilevel"/>
    <w:tmpl w:val="0CB4B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F8127B"/>
    <w:multiLevelType w:val="hybridMultilevel"/>
    <w:tmpl w:val="3B0CC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AB2527"/>
    <w:multiLevelType w:val="hybridMultilevel"/>
    <w:tmpl w:val="87E0FD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B402E5"/>
    <w:multiLevelType w:val="hybridMultilevel"/>
    <w:tmpl w:val="841CA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0063E8"/>
    <w:multiLevelType w:val="hybridMultilevel"/>
    <w:tmpl w:val="FC2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BB4678"/>
    <w:multiLevelType w:val="hybridMultilevel"/>
    <w:tmpl w:val="99E0B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E030D"/>
    <w:multiLevelType w:val="hybridMultilevel"/>
    <w:tmpl w:val="2F0AF8F0"/>
    <w:lvl w:ilvl="0" w:tplc="997A5F9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BC7A5C"/>
    <w:multiLevelType w:val="multilevel"/>
    <w:tmpl w:val="B6D6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73ECF"/>
    <w:multiLevelType w:val="hybridMultilevel"/>
    <w:tmpl w:val="8596700C"/>
    <w:lvl w:ilvl="0" w:tplc="997A5F9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056A30"/>
    <w:multiLevelType w:val="hybridMultilevel"/>
    <w:tmpl w:val="E2E04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652C75"/>
    <w:multiLevelType w:val="hybridMultilevel"/>
    <w:tmpl w:val="6E706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A75ABE"/>
    <w:multiLevelType w:val="hybridMultilevel"/>
    <w:tmpl w:val="C7B4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D30B1C"/>
    <w:multiLevelType w:val="hybridMultilevel"/>
    <w:tmpl w:val="BBB6CD0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595240"/>
    <w:multiLevelType w:val="multilevel"/>
    <w:tmpl w:val="653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13C72"/>
    <w:multiLevelType w:val="hybridMultilevel"/>
    <w:tmpl w:val="55A4E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48304E"/>
    <w:multiLevelType w:val="hybridMultilevel"/>
    <w:tmpl w:val="B4B660DA"/>
    <w:lvl w:ilvl="0" w:tplc="997A5F9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E7661D"/>
    <w:multiLevelType w:val="hybridMultilevel"/>
    <w:tmpl w:val="828A7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4509B3"/>
    <w:multiLevelType w:val="hybridMultilevel"/>
    <w:tmpl w:val="3A2277B2"/>
    <w:lvl w:ilvl="0" w:tplc="700AC35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BB4A77"/>
    <w:multiLevelType w:val="hybridMultilevel"/>
    <w:tmpl w:val="DF8EF496"/>
    <w:lvl w:ilvl="0" w:tplc="997A5F9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62549D"/>
    <w:multiLevelType w:val="hybridMultilevel"/>
    <w:tmpl w:val="9F1C7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B2995"/>
    <w:multiLevelType w:val="hybridMultilevel"/>
    <w:tmpl w:val="421A2C3A"/>
    <w:lvl w:ilvl="0" w:tplc="8D3E10B4">
      <w:start w:val="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6C0873"/>
    <w:multiLevelType w:val="hybridMultilevel"/>
    <w:tmpl w:val="B04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213D92"/>
    <w:multiLevelType w:val="hybridMultilevel"/>
    <w:tmpl w:val="4D16AB22"/>
    <w:lvl w:ilvl="0" w:tplc="A10A6F78">
      <w:start w:val="1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E3B6766"/>
    <w:multiLevelType w:val="hybridMultilevel"/>
    <w:tmpl w:val="1430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C75CC7"/>
    <w:multiLevelType w:val="hybridMultilevel"/>
    <w:tmpl w:val="FC2CB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0"/>
  </w:num>
  <w:num w:numId="4">
    <w:abstractNumId w:val="18"/>
  </w:num>
  <w:num w:numId="5">
    <w:abstractNumId w:val="0"/>
  </w:num>
  <w:num w:numId="6">
    <w:abstractNumId w:val="14"/>
  </w:num>
  <w:num w:numId="7">
    <w:abstractNumId w:val="23"/>
  </w:num>
  <w:num w:numId="8">
    <w:abstractNumId w:val="16"/>
  </w:num>
  <w:num w:numId="9">
    <w:abstractNumId w:val="26"/>
  </w:num>
  <w:num w:numId="10">
    <w:abstractNumId w:val="1"/>
  </w:num>
  <w:num w:numId="11">
    <w:abstractNumId w:val="9"/>
  </w:num>
  <w:num w:numId="12">
    <w:abstractNumId w:val="2"/>
  </w:num>
  <w:num w:numId="13">
    <w:abstractNumId w:val="8"/>
  </w:num>
  <w:num w:numId="14">
    <w:abstractNumId w:val="24"/>
  </w:num>
  <w:num w:numId="15">
    <w:abstractNumId w:val="25"/>
  </w:num>
  <w:num w:numId="16">
    <w:abstractNumId w:val="28"/>
  </w:num>
  <w:num w:numId="17">
    <w:abstractNumId w:val="3"/>
  </w:num>
  <w:num w:numId="18">
    <w:abstractNumId w:val="30"/>
  </w:num>
  <w:num w:numId="19">
    <w:abstractNumId w:val="6"/>
  </w:num>
  <w:num w:numId="20">
    <w:abstractNumId w:val="31"/>
  </w:num>
  <w:num w:numId="21">
    <w:abstractNumId w:val="13"/>
  </w:num>
  <w:num w:numId="22">
    <w:abstractNumId w:val="11"/>
  </w:num>
  <w:num w:numId="23">
    <w:abstractNumId w:val="27"/>
  </w:num>
  <w:num w:numId="24">
    <w:abstractNumId w:val="22"/>
  </w:num>
  <w:num w:numId="25">
    <w:abstractNumId w:val="17"/>
  </w:num>
  <w:num w:numId="26">
    <w:abstractNumId w:val="29"/>
  </w:num>
  <w:num w:numId="27">
    <w:abstractNumId w:val="7"/>
  </w:num>
  <w:num w:numId="28">
    <w:abstractNumId w:val="32"/>
  </w:num>
  <w:num w:numId="29">
    <w:abstractNumId w:val="12"/>
  </w:num>
  <w:num w:numId="30">
    <w:abstractNumId w:val="15"/>
  </w:num>
  <w:num w:numId="31">
    <w:abstractNumId w:val="4"/>
  </w:num>
  <w:num w:numId="32">
    <w:abstractNumId w:val="21"/>
  </w:num>
  <w:num w:numId="33">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idan Parkinson">
    <w15:presenceInfo w15:providerId="AD" w15:userId="S::aidan.parkinson@arup.com::9131b282-5de6-41c9-bab1-925a1c66acbb"/>
  </w15:person>
  <w15:person w15:author="Sarah Gallacher">
    <w15:presenceInfo w15:providerId="AD" w15:userId="S-1-5-21-515967899-492894223-725345543-1214740"/>
  </w15:person>
  <w15:person w15:author="Aidan Parkinson [2]">
    <w15:presenceInfo w15:providerId="AD" w15:userId="S-1-5-21-515967899-492894223-725345543-1064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037"/>
    <w:rsid w:val="00006832"/>
    <w:rsid w:val="00007761"/>
    <w:rsid w:val="00017FAF"/>
    <w:rsid w:val="000208CF"/>
    <w:rsid w:val="00031E67"/>
    <w:rsid w:val="0005038A"/>
    <w:rsid w:val="000537E0"/>
    <w:rsid w:val="00055776"/>
    <w:rsid w:val="0006180C"/>
    <w:rsid w:val="00065B1F"/>
    <w:rsid w:val="000819CF"/>
    <w:rsid w:val="000820C1"/>
    <w:rsid w:val="000968A5"/>
    <w:rsid w:val="000A2F19"/>
    <w:rsid w:val="000A34D2"/>
    <w:rsid w:val="000B0193"/>
    <w:rsid w:val="000B2DB8"/>
    <w:rsid w:val="000C1EA8"/>
    <w:rsid w:val="000C74BA"/>
    <w:rsid w:val="000D18A3"/>
    <w:rsid w:val="000D5E3B"/>
    <w:rsid w:val="000E2AA7"/>
    <w:rsid w:val="000E5F60"/>
    <w:rsid w:val="000F399F"/>
    <w:rsid w:val="000F7CF8"/>
    <w:rsid w:val="00100FDA"/>
    <w:rsid w:val="00102D76"/>
    <w:rsid w:val="001042A0"/>
    <w:rsid w:val="00105416"/>
    <w:rsid w:val="00110849"/>
    <w:rsid w:val="00121251"/>
    <w:rsid w:val="00121443"/>
    <w:rsid w:val="00122AAC"/>
    <w:rsid w:val="0012689D"/>
    <w:rsid w:val="001301ED"/>
    <w:rsid w:val="00132498"/>
    <w:rsid w:val="00135663"/>
    <w:rsid w:val="0013634E"/>
    <w:rsid w:val="00147CAF"/>
    <w:rsid w:val="00160785"/>
    <w:rsid w:val="00162631"/>
    <w:rsid w:val="001641F5"/>
    <w:rsid w:val="001656E1"/>
    <w:rsid w:val="00165A96"/>
    <w:rsid w:val="00167599"/>
    <w:rsid w:val="001777C8"/>
    <w:rsid w:val="00177E15"/>
    <w:rsid w:val="00184F5B"/>
    <w:rsid w:val="00190B0A"/>
    <w:rsid w:val="00197A49"/>
    <w:rsid w:val="001A24B8"/>
    <w:rsid w:val="001B205E"/>
    <w:rsid w:val="001B56A3"/>
    <w:rsid w:val="001C1A51"/>
    <w:rsid w:val="001C65C4"/>
    <w:rsid w:val="001C6F46"/>
    <w:rsid w:val="001D1A31"/>
    <w:rsid w:val="001D299C"/>
    <w:rsid w:val="001D352F"/>
    <w:rsid w:val="001D56AD"/>
    <w:rsid w:val="001D721E"/>
    <w:rsid w:val="001E362E"/>
    <w:rsid w:val="001E3C6C"/>
    <w:rsid w:val="001E62A6"/>
    <w:rsid w:val="001E7071"/>
    <w:rsid w:val="001F4375"/>
    <w:rsid w:val="001F4CFF"/>
    <w:rsid w:val="001F7A0E"/>
    <w:rsid w:val="00200C88"/>
    <w:rsid w:val="00207969"/>
    <w:rsid w:val="00213AF8"/>
    <w:rsid w:val="0021687F"/>
    <w:rsid w:val="002271A9"/>
    <w:rsid w:val="002377AA"/>
    <w:rsid w:val="002537FC"/>
    <w:rsid w:val="00256661"/>
    <w:rsid w:val="00271688"/>
    <w:rsid w:val="00274512"/>
    <w:rsid w:val="00282F8D"/>
    <w:rsid w:val="00285783"/>
    <w:rsid w:val="002924FC"/>
    <w:rsid w:val="0029520D"/>
    <w:rsid w:val="00296013"/>
    <w:rsid w:val="002A181E"/>
    <w:rsid w:val="002A3141"/>
    <w:rsid w:val="002A3E0B"/>
    <w:rsid w:val="002B6EDE"/>
    <w:rsid w:val="002C268B"/>
    <w:rsid w:val="002C578F"/>
    <w:rsid w:val="002C737F"/>
    <w:rsid w:val="002D008D"/>
    <w:rsid w:val="002E10CB"/>
    <w:rsid w:val="002E12FA"/>
    <w:rsid w:val="002E4086"/>
    <w:rsid w:val="002F0DAA"/>
    <w:rsid w:val="002F1003"/>
    <w:rsid w:val="002F5362"/>
    <w:rsid w:val="00300553"/>
    <w:rsid w:val="00301636"/>
    <w:rsid w:val="003054C4"/>
    <w:rsid w:val="00314716"/>
    <w:rsid w:val="003151D1"/>
    <w:rsid w:val="00336D6A"/>
    <w:rsid w:val="00342978"/>
    <w:rsid w:val="00347013"/>
    <w:rsid w:val="00350F28"/>
    <w:rsid w:val="0035371F"/>
    <w:rsid w:val="003537F4"/>
    <w:rsid w:val="00362A11"/>
    <w:rsid w:val="00363A94"/>
    <w:rsid w:val="003659BD"/>
    <w:rsid w:val="003744FE"/>
    <w:rsid w:val="00376EF7"/>
    <w:rsid w:val="0038408F"/>
    <w:rsid w:val="003857C5"/>
    <w:rsid w:val="00387802"/>
    <w:rsid w:val="00390341"/>
    <w:rsid w:val="0039760D"/>
    <w:rsid w:val="003B16C4"/>
    <w:rsid w:val="003C7281"/>
    <w:rsid w:val="003D6D42"/>
    <w:rsid w:val="003E2F1A"/>
    <w:rsid w:val="003E3DD5"/>
    <w:rsid w:val="003F04EA"/>
    <w:rsid w:val="004003FC"/>
    <w:rsid w:val="00401D85"/>
    <w:rsid w:val="0040735F"/>
    <w:rsid w:val="00411E80"/>
    <w:rsid w:val="004223D6"/>
    <w:rsid w:val="00424365"/>
    <w:rsid w:val="00432286"/>
    <w:rsid w:val="00434F08"/>
    <w:rsid w:val="00436B7E"/>
    <w:rsid w:val="00440FC7"/>
    <w:rsid w:val="00442A2D"/>
    <w:rsid w:val="00443239"/>
    <w:rsid w:val="00455F6F"/>
    <w:rsid w:val="00462568"/>
    <w:rsid w:val="004772B8"/>
    <w:rsid w:val="00484C3E"/>
    <w:rsid w:val="00486E22"/>
    <w:rsid w:val="004A0F1E"/>
    <w:rsid w:val="004A3339"/>
    <w:rsid w:val="004B26F6"/>
    <w:rsid w:val="004C12BD"/>
    <w:rsid w:val="004C34F8"/>
    <w:rsid w:val="004D06E6"/>
    <w:rsid w:val="004D29F7"/>
    <w:rsid w:val="004D617C"/>
    <w:rsid w:val="004D7B32"/>
    <w:rsid w:val="004E432A"/>
    <w:rsid w:val="004E4ADD"/>
    <w:rsid w:val="004E5923"/>
    <w:rsid w:val="004E5C88"/>
    <w:rsid w:val="004E5F11"/>
    <w:rsid w:val="004F13A1"/>
    <w:rsid w:val="004F2242"/>
    <w:rsid w:val="005008B2"/>
    <w:rsid w:val="00502A45"/>
    <w:rsid w:val="005059D5"/>
    <w:rsid w:val="00506E25"/>
    <w:rsid w:val="0050713C"/>
    <w:rsid w:val="0052256F"/>
    <w:rsid w:val="0053242E"/>
    <w:rsid w:val="00535957"/>
    <w:rsid w:val="005378BA"/>
    <w:rsid w:val="00543030"/>
    <w:rsid w:val="005448A8"/>
    <w:rsid w:val="00544FEB"/>
    <w:rsid w:val="00547E40"/>
    <w:rsid w:val="00550440"/>
    <w:rsid w:val="00556D41"/>
    <w:rsid w:val="00562308"/>
    <w:rsid w:val="0057220D"/>
    <w:rsid w:val="00581124"/>
    <w:rsid w:val="00591DA0"/>
    <w:rsid w:val="00592AC4"/>
    <w:rsid w:val="00593045"/>
    <w:rsid w:val="005A0DBB"/>
    <w:rsid w:val="005A602A"/>
    <w:rsid w:val="005B1CAB"/>
    <w:rsid w:val="005B77E8"/>
    <w:rsid w:val="005C0252"/>
    <w:rsid w:val="005D3329"/>
    <w:rsid w:val="005D3CC3"/>
    <w:rsid w:val="005E4EA6"/>
    <w:rsid w:val="005E7DBF"/>
    <w:rsid w:val="006050DE"/>
    <w:rsid w:val="0061145E"/>
    <w:rsid w:val="00612DE2"/>
    <w:rsid w:val="00614489"/>
    <w:rsid w:val="00622323"/>
    <w:rsid w:val="0062400D"/>
    <w:rsid w:val="0062597D"/>
    <w:rsid w:val="00626810"/>
    <w:rsid w:val="00627E72"/>
    <w:rsid w:val="00630EF2"/>
    <w:rsid w:val="00631796"/>
    <w:rsid w:val="006317D9"/>
    <w:rsid w:val="006318A7"/>
    <w:rsid w:val="006344A3"/>
    <w:rsid w:val="00635F39"/>
    <w:rsid w:val="0064033F"/>
    <w:rsid w:val="0064596D"/>
    <w:rsid w:val="0065123A"/>
    <w:rsid w:val="00652E75"/>
    <w:rsid w:val="00664178"/>
    <w:rsid w:val="006723D7"/>
    <w:rsid w:val="00677D2C"/>
    <w:rsid w:val="00683E4D"/>
    <w:rsid w:val="00684CD6"/>
    <w:rsid w:val="006876A3"/>
    <w:rsid w:val="00692F14"/>
    <w:rsid w:val="00697FD4"/>
    <w:rsid w:val="006A7AD1"/>
    <w:rsid w:val="006B057A"/>
    <w:rsid w:val="006B7C76"/>
    <w:rsid w:val="006B7CAE"/>
    <w:rsid w:val="006C0883"/>
    <w:rsid w:val="006C2889"/>
    <w:rsid w:val="006C325E"/>
    <w:rsid w:val="006C38EF"/>
    <w:rsid w:val="006D1401"/>
    <w:rsid w:val="006D14E0"/>
    <w:rsid w:val="006E11C3"/>
    <w:rsid w:val="006E162B"/>
    <w:rsid w:val="006E42CB"/>
    <w:rsid w:val="006F3053"/>
    <w:rsid w:val="0072295F"/>
    <w:rsid w:val="007267F4"/>
    <w:rsid w:val="00731C4A"/>
    <w:rsid w:val="007323C4"/>
    <w:rsid w:val="0074068A"/>
    <w:rsid w:val="00740F01"/>
    <w:rsid w:val="00742B02"/>
    <w:rsid w:val="0074413D"/>
    <w:rsid w:val="00747680"/>
    <w:rsid w:val="007538E7"/>
    <w:rsid w:val="00765982"/>
    <w:rsid w:val="00780265"/>
    <w:rsid w:val="00786452"/>
    <w:rsid w:val="00792C76"/>
    <w:rsid w:val="00792E53"/>
    <w:rsid w:val="00793193"/>
    <w:rsid w:val="007A30E4"/>
    <w:rsid w:val="007A4A8A"/>
    <w:rsid w:val="007B46E1"/>
    <w:rsid w:val="007B4A48"/>
    <w:rsid w:val="007C1889"/>
    <w:rsid w:val="007E4F2A"/>
    <w:rsid w:val="007E7B40"/>
    <w:rsid w:val="007F6FA8"/>
    <w:rsid w:val="0080086F"/>
    <w:rsid w:val="008108F7"/>
    <w:rsid w:val="00816A39"/>
    <w:rsid w:val="008224EB"/>
    <w:rsid w:val="008236A7"/>
    <w:rsid w:val="008267D0"/>
    <w:rsid w:val="00826846"/>
    <w:rsid w:val="00831D00"/>
    <w:rsid w:val="00844A2F"/>
    <w:rsid w:val="0085066E"/>
    <w:rsid w:val="00851091"/>
    <w:rsid w:val="008542DE"/>
    <w:rsid w:val="00854CD8"/>
    <w:rsid w:val="008624AB"/>
    <w:rsid w:val="008628D0"/>
    <w:rsid w:val="0086450C"/>
    <w:rsid w:val="0086497C"/>
    <w:rsid w:val="008649C4"/>
    <w:rsid w:val="00873AD3"/>
    <w:rsid w:val="008743C7"/>
    <w:rsid w:val="00874A56"/>
    <w:rsid w:val="008818B7"/>
    <w:rsid w:val="0088503C"/>
    <w:rsid w:val="00897355"/>
    <w:rsid w:val="008A1E3A"/>
    <w:rsid w:val="008A2641"/>
    <w:rsid w:val="008A4F7D"/>
    <w:rsid w:val="008B31A2"/>
    <w:rsid w:val="008D4654"/>
    <w:rsid w:val="008D5FF4"/>
    <w:rsid w:val="008E5351"/>
    <w:rsid w:val="008E7CD2"/>
    <w:rsid w:val="008E7EF8"/>
    <w:rsid w:val="008F1EBF"/>
    <w:rsid w:val="008F53A8"/>
    <w:rsid w:val="008F6280"/>
    <w:rsid w:val="008F7AE0"/>
    <w:rsid w:val="009001A0"/>
    <w:rsid w:val="00914A10"/>
    <w:rsid w:val="00917322"/>
    <w:rsid w:val="00924807"/>
    <w:rsid w:val="00925AB9"/>
    <w:rsid w:val="00930041"/>
    <w:rsid w:val="009312E5"/>
    <w:rsid w:val="00936AB1"/>
    <w:rsid w:val="0094073D"/>
    <w:rsid w:val="00943CD5"/>
    <w:rsid w:val="0095262B"/>
    <w:rsid w:val="00962D91"/>
    <w:rsid w:val="009643ED"/>
    <w:rsid w:val="009738FD"/>
    <w:rsid w:val="00974A70"/>
    <w:rsid w:val="0098390D"/>
    <w:rsid w:val="009921EF"/>
    <w:rsid w:val="00997E5F"/>
    <w:rsid w:val="009A010E"/>
    <w:rsid w:val="009B33E0"/>
    <w:rsid w:val="009B4D0C"/>
    <w:rsid w:val="009C3F3E"/>
    <w:rsid w:val="009C69FE"/>
    <w:rsid w:val="009D133B"/>
    <w:rsid w:val="009E358D"/>
    <w:rsid w:val="009E5733"/>
    <w:rsid w:val="009E5859"/>
    <w:rsid w:val="009F1255"/>
    <w:rsid w:val="009F532F"/>
    <w:rsid w:val="009F658E"/>
    <w:rsid w:val="00A01225"/>
    <w:rsid w:val="00A01ED0"/>
    <w:rsid w:val="00A02AA9"/>
    <w:rsid w:val="00A03DC4"/>
    <w:rsid w:val="00A11590"/>
    <w:rsid w:val="00A11C8E"/>
    <w:rsid w:val="00A136D7"/>
    <w:rsid w:val="00A24D23"/>
    <w:rsid w:val="00A27382"/>
    <w:rsid w:val="00A274DE"/>
    <w:rsid w:val="00A4226C"/>
    <w:rsid w:val="00A469F5"/>
    <w:rsid w:val="00A46EB7"/>
    <w:rsid w:val="00A47076"/>
    <w:rsid w:val="00A477B5"/>
    <w:rsid w:val="00A5021E"/>
    <w:rsid w:val="00A52A91"/>
    <w:rsid w:val="00A53037"/>
    <w:rsid w:val="00A60203"/>
    <w:rsid w:val="00A61A42"/>
    <w:rsid w:val="00A62BB3"/>
    <w:rsid w:val="00A755C8"/>
    <w:rsid w:val="00A7671E"/>
    <w:rsid w:val="00A87087"/>
    <w:rsid w:val="00A9572D"/>
    <w:rsid w:val="00AA0E57"/>
    <w:rsid w:val="00AA4D07"/>
    <w:rsid w:val="00AB1F54"/>
    <w:rsid w:val="00AB1FCF"/>
    <w:rsid w:val="00AB3F7C"/>
    <w:rsid w:val="00AB471A"/>
    <w:rsid w:val="00AB57C7"/>
    <w:rsid w:val="00AB7233"/>
    <w:rsid w:val="00AC290C"/>
    <w:rsid w:val="00AC4529"/>
    <w:rsid w:val="00AE431C"/>
    <w:rsid w:val="00AE4AD9"/>
    <w:rsid w:val="00AF0D77"/>
    <w:rsid w:val="00AF3112"/>
    <w:rsid w:val="00AF4FFE"/>
    <w:rsid w:val="00AF6D92"/>
    <w:rsid w:val="00B02340"/>
    <w:rsid w:val="00B03CF0"/>
    <w:rsid w:val="00B11ABA"/>
    <w:rsid w:val="00B1510D"/>
    <w:rsid w:val="00B31E07"/>
    <w:rsid w:val="00B32D6C"/>
    <w:rsid w:val="00B35BBB"/>
    <w:rsid w:val="00B520E0"/>
    <w:rsid w:val="00B5567B"/>
    <w:rsid w:val="00B56E2A"/>
    <w:rsid w:val="00B63AF2"/>
    <w:rsid w:val="00B63FCF"/>
    <w:rsid w:val="00B66474"/>
    <w:rsid w:val="00B66E1C"/>
    <w:rsid w:val="00B801A3"/>
    <w:rsid w:val="00B83349"/>
    <w:rsid w:val="00BA0CBC"/>
    <w:rsid w:val="00BA3F82"/>
    <w:rsid w:val="00BA507C"/>
    <w:rsid w:val="00BA5091"/>
    <w:rsid w:val="00BA5717"/>
    <w:rsid w:val="00BB0A10"/>
    <w:rsid w:val="00BE105C"/>
    <w:rsid w:val="00BE2C44"/>
    <w:rsid w:val="00BE337E"/>
    <w:rsid w:val="00BF05E5"/>
    <w:rsid w:val="00BF7D15"/>
    <w:rsid w:val="00C04227"/>
    <w:rsid w:val="00C16E50"/>
    <w:rsid w:val="00C17CA6"/>
    <w:rsid w:val="00C22962"/>
    <w:rsid w:val="00C22983"/>
    <w:rsid w:val="00C35C27"/>
    <w:rsid w:val="00C46302"/>
    <w:rsid w:val="00C505F1"/>
    <w:rsid w:val="00C56E33"/>
    <w:rsid w:val="00C701A1"/>
    <w:rsid w:val="00C72444"/>
    <w:rsid w:val="00C75F3B"/>
    <w:rsid w:val="00C77918"/>
    <w:rsid w:val="00C838C4"/>
    <w:rsid w:val="00C9225E"/>
    <w:rsid w:val="00CB1BBD"/>
    <w:rsid w:val="00CB22B6"/>
    <w:rsid w:val="00CC203D"/>
    <w:rsid w:val="00CC639E"/>
    <w:rsid w:val="00CD27F1"/>
    <w:rsid w:val="00CE74E4"/>
    <w:rsid w:val="00CF1B48"/>
    <w:rsid w:val="00CF4D5A"/>
    <w:rsid w:val="00D0559D"/>
    <w:rsid w:val="00D06998"/>
    <w:rsid w:val="00D076C5"/>
    <w:rsid w:val="00D10F53"/>
    <w:rsid w:val="00D138C9"/>
    <w:rsid w:val="00D13A3D"/>
    <w:rsid w:val="00D172C6"/>
    <w:rsid w:val="00D21818"/>
    <w:rsid w:val="00D231D9"/>
    <w:rsid w:val="00D24549"/>
    <w:rsid w:val="00D313DB"/>
    <w:rsid w:val="00D33D8E"/>
    <w:rsid w:val="00D36108"/>
    <w:rsid w:val="00D37981"/>
    <w:rsid w:val="00D41E19"/>
    <w:rsid w:val="00D421FE"/>
    <w:rsid w:val="00D444DB"/>
    <w:rsid w:val="00D4540E"/>
    <w:rsid w:val="00D506FB"/>
    <w:rsid w:val="00D50845"/>
    <w:rsid w:val="00D61C0A"/>
    <w:rsid w:val="00D76145"/>
    <w:rsid w:val="00D775B2"/>
    <w:rsid w:val="00D8739A"/>
    <w:rsid w:val="00DA363A"/>
    <w:rsid w:val="00DA4ECC"/>
    <w:rsid w:val="00DA587A"/>
    <w:rsid w:val="00DB18DA"/>
    <w:rsid w:val="00DB71A9"/>
    <w:rsid w:val="00DB766B"/>
    <w:rsid w:val="00DC0B74"/>
    <w:rsid w:val="00DC1A8F"/>
    <w:rsid w:val="00DC3741"/>
    <w:rsid w:val="00DC3F05"/>
    <w:rsid w:val="00DD1283"/>
    <w:rsid w:val="00DE71F3"/>
    <w:rsid w:val="00DF59A4"/>
    <w:rsid w:val="00E04DB5"/>
    <w:rsid w:val="00E20B03"/>
    <w:rsid w:val="00E235CD"/>
    <w:rsid w:val="00E30601"/>
    <w:rsid w:val="00E34487"/>
    <w:rsid w:val="00E354C4"/>
    <w:rsid w:val="00E420D6"/>
    <w:rsid w:val="00E47AA3"/>
    <w:rsid w:val="00E5026E"/>
    <w:rsid w:val="00E55417"/>
    <w:rsid w:val="00E630A6"/>
    <w:rsid w:val="00E65308"/>
    <w:rsid w:val="00E655D6"/>
    <w:rsid w:val="00E767F8"/>
    <w:rsid w:val="00E77B1E"/>
    <w:rsid w:val="00E969D6"/>
    <w:rsid w:val="00EA042C"/>
    <w:rsid w:val="00EA0A12"/>
    <w:rsid w:val="00EB0282"/>
    <w:rsid w:val="00EB065D"/>
    <w:rsid w:val="00EC238C"/>
    <w:rsid w:val="00EC718A"/>
    <w:rsid w:val="00ED1163"/>
    <w:rsid w:val="00ED53DE"/>
    <w:rsid w:val="00ED7F93"/>
    <w:rsid w:val="00EE3647"/>
    <w:rsid w:val="00EE581B"/>
    <w:rsid w:val="00EE6D40"/>
    <w:rsid w:val="00EE76A5"/>
    <w:rsid w:val="00EF54D2"/>
    <w:rsid w:val="00EF60DA"/>
    <w:rsid w:val="00F01ADA"/>
    <w:rsid w:val="00F11D65"/>
    <w:rsid w:val="00F14EA9"/>
    <w:rsid w:val="00F16190"/>
    <w:rsid w:val="00F256C6"/>
    <w:rsid w:val="00F26073"/>
    <w:rsid w:val="00F35773"/>
    <w:rsid w:val="00F416FA"/>
    <w:rsid w:val="00F4258B"/>
    <w:rsid w:val="00F42E1F"/>
    <w:rsid w:val="00F517AF"/>
    <w:rsid w:val="00F573AB"/>
    <w:rsid w:val="00F8507D"/>
    <w:rsid w:val="00F867DA"/>
    <w:rsid w:val="00F952FB"/>
    <w:rsid w:val="00FB27B6"/>
    <w:rsid w:val="00FB46B4"/>
    <w:rsid w:val="00FC2A01"/>
    <w:rsid w:val="00FC2AD3"/>
    <w:rsid w:val="00FC2DA8"/>
    <w:rsid w:val="00FC3B02"/>
    <w:rsid w:val="00FD3D00"/>
    <w:rsid w:val="00FF11CF"/>
    <w:rsid w:val="12EE91D1"/>
    <w:rsid w:val="381376FB"/>
    <w:rsid w:val="393991D6"/>
    <w:rsid w:val="5298F183"/>
    <w:rsid w:val="529EAF38"/>
    <w:rsid w:val="58C48E29"/>
    <w:rsid w:val="65FCBB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364EE"/>
  <w15:docId w15:val="{28D77E41-D2A0-4417-BE1F-F66E671D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F7D"/>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BF05E5"/>
    <w:pPr>
      <w:keepNext/>
      <w:keepLines/>
      <w:spacing w:before="480"/>
      <w:outlineLvl w:val="0"/>
    </w:pPr>
    <w:rPr>
      <w:rFonts w:ascii="Calibri" w:eastAsiaTheme="majorEastAsia" w:hAnsi="Calibri" w:cstheme="majorBidi"/>
      <w:b/>
      <w:bCs/>
      <w:sz w:val="28"/>
      <w:szCs w:val="28"/>
    </w:rPr>
  </w:style>
  <w:style w:type="paragraph" w:styleId="Heading2">
    <w:name w:val="heading 2"/>
    <w:basedOn w:val="Normal"/>
    <w:link w:val="Heading2Char"/>
    <w:uiPriority w:val="9"/>
    <w:qFormat/>
    <w:rsid w:val="00BF05E5"/>
    <w:pPr>
      <w:outlineLvl w:val="1"/>
    </w:pPr>
    <w:rPr>
      <w:rFonts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CA6"/>
    <w:rPr>
      <w:rFonts w:ascii="Tahoma" w:hAnsi="Tahoma" w:cs="Tahoma"/>
      <w:sz w:val="16"/>
      <w:szCs w:val="16"/>
    </w:rPr>
  </w:style>
  <w:style w:type="character" w:customStyle="1" w:styleId="BalloonTextChar">
    <w:name w:val="Balloon Text Char"/>
    <w:basedOn w:val="DefaultParagraphFont"/>
    <w:link w:val="BalloonText"/>
    <w:uiPriority w:val="99"/>
    <w:semiHidden/>
    <w:rsid w:val="00C17CA6"/>
    <w:rPr>
      <w:rFonts w:ascii="Tahoma" w:hAnsi="Tahoma" w:cs="Tahoma"/>
      <w:sz w:val="16"/>
      <w:szCs w:val="16"/>
    </w:rPr>
  </w:style>
  <w:style w:type="paragraph" w:styleId="NormalWeb">
    <w:name w:val="Normal (Web)"/>
    <w:basedOn w:val="Normal"/>
    <w:uiPriority w:val="99"/>
    <w:unhideWhenUsed/>
    <w:rsid w:val="00C17CA6"/>
    <w:pPr>
      <w:spacing w:before="100" w:beforeAutospacing="1" w:after="100" w:afterAutospacing="1"/>
    </w:pPr>
    <w:rPr>
      <w:lang w:eastAsia="en-GB"/>
    </w:rPr>
  </w:style>
  <w:style w:type="character" w:customStyle="1" w:styleId="Heading2Char">
    <w:name w:val="Heading 2 Char"/>
    <w:basedOn w:val="DefaultParagraphFont"/>
    <w:link w:val="Heading2"/>
    <w:uiPriority w:val="9"/>
    <w:rsid w:val="00BF05E5"/>
    <w:rPr>
      <w:rFonts w:cstheme="minorHAnsi"/>
      <w:b/>
    </w:rPr>
  </w:style>
  <w:style w:type="character" w:customStyle="1" w:styleId="apple-converted-space">
    <w:name w:val="apple-converted-space"/>
    <w:basedOn w:val="DefaultParagraphFont"/>
    <w:rsid w:val="00C17CA6"/>
  </w:style>
  <w:style w:type="character" w:styleId="Hyperlink">
    <w:name w:val="Hyperlink"/>
    <w:basedOn w:val="DefaultParagraphFont"/>
    <w:uiPriority w:val="99"/>
    <w:unhideWhenUsed/>
    <w:rsid w:val="00C17CA6"/>
    <w:rPr>
      <w:color w:val="0000FF"/>
      <w:u w:val="single"/>
    </w:rPr>
  </w:style>
  <w:style w:type="character" w:customStyle="1" w:styleId="Heading1Char">
    <w:name w:val="Heading 1 Char"/>
    <w:basedOn w:val="DefaultParagraphFont"/>
    <w:link w:val="Heading1"/>
    <w:uiPriority w:val="9"/>
    <w:rsid w:val="00BF05E5"/>
    <w:rPr>
      <w:rFonts w:ascii="Calibri" w:eastAsiaTheme="majorEastAsia" w:hAnsi="Calibri" w:cstheme="majorBidi"/>
      <w:b/>
      <w:bCs/>
      <w:sz w:val="28"/>
      <w:szCs w:val="28"/>
    </w:rPr>
  </w:style>
  <w:style w:type="character" w:styleId="FollowedHyperlink">
    <w:name w:val="FollowedHyperlink"/>
    <w:basedOn w:val="DefaultParagraphFont"/>
    <w:uiPriority w:val="99"/>
    <w:semiHidden/>
    <w:unhideWhenUsed/>
    <w:rsid w:val="00A11590"/>
    <w:rPr>
      <w:color w:val="800080" w:themeColor="followedHyperlink"/>
      <w:u w:val="single"/>
    </w:rPr>
  </w:style>
  <w:style w:type="paragraph" w:styleId="ListParagraph">
    <w:name w:val="List Paragraph"/>
    <w:basedOn w:val="Normal"/>
    <w:uiPriority w:val="34"/>
    <w:qFormat/>
    <w:rsid w:val="00D4540E"/>
    <w:pPr>
      <w:ind w:left="720"/>
      <w:contextualSpacing/>
    </w:pPr>
  </w:style>
  <w:style w:type="table" w:styleId="TableGrid">
    <w:name w:val="Table Grid"/>
    <w:basedOn w:val="TableNormal"/>
    <w:uiPriority w:val="59"/>
    <w:rsid w:val="00D4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tushandle">
    <w:name w:val="satushandle"/>
    <w:basedOn w:val="DefaultParagraphFont"/>
    <w:rsid w:val="00ED53DE"/>
  </w:style>
  <w:style w:type="character" w:customStyle="1" w:styleId="apple-style-span">
    <w:name w:val="apple-style-span"/>
    <w:basedOn w:val="DefaultParagraphFont"/>
    <w:rsid w:val="00ED53DE"/>
  </w:style>
  <w:style w:type="character" w:styleId="CommentReference">
    <w:name w:val="annotation reference"/>
    <w:basedOn w:val="DefaultParagraphFont"/>
    <w:rsid w:val="00EB065D"/>
    <w:rPr>
      <w:sz w:val="16"/>
    </w:rPr>
  </w:style>
  <w:style w:type="paragraph" w:styleId="CommentText">
    <w:name w:val="annotation text"/>
    <w:basedOn w:val="Normal"/>
    <w:link w:val="CommentTextChar"/>
    <w:rsid w:val="00EB065D"/>
    <w:pPr>
      <w:spacing w:line="260" w:lineRule="atLeast"/>
    </w:pPr>
    <w:rPr>
      <w:sz w:val="20"/>
      <w:szCs w:val="20"/>
    </w:rPr>
  </w:style>
  <w:style w:type="character" w:customStyle="1" w:styleId="CommentTextChar">
    <w:name w:val="Comment Text Char"/>
    <w:basedOn w:val="DefaultParagraphFont"/>
    <w:link w:val="CommentText"/>
    <w:rsid w:val="00EB065D"/>
    <w:rPr>
      <w:rFonts w:ascii="Times New Roman" w:eastAsia="Times New Roman" w:hAnsi="Times New Roman" w:cs="Times New Roman"/>
      <w:sz w:val="20"/>
      <w:szCs w:val="20"/>
    </w:rPr>
  </w:style>
  <w:style w:type="paragraph" w:styleId="Footer">
    <w:name w:val="footer"/>
    <w:basedOn w:val="Normal"/>
    <w:link w:val="FooterChar"/>
    <w:uiPriority w:val="99"/>
    <w:rsid w:val="00EB065D"/>
    <w:pPr>
      <w:tabs>
        <w:tab w:val="center" w:pos="4465"/>
        <w:tab w:val="right" w:pos="8929"/>
      </w:tabs>
      <w:spacing w:line="220" w:lineRule="atLeast"/>
    </w:pPr>
    <w:rPr>
      <w:sz w:val="16"/>
      <w:szCs w:val="20"/>
    </w:rPr>
  </w:style>
  <w:style w:type="character" w:customStyle="1" w:styleId="FooterChar">
    <w:name w:val="Footer Char"/>
    <w:basedOn w:val="DefaultParagraphFont"/>
    <w:link w:val="Footer"/>
    <w:uiPriority w:val="99"/>
    <w:rsid w:val="00EB065D"/>
    <w:rPr>
      <w:rFonts w:ascii="Times New Roman" w:eastAsia="Times New Roman" w:hAnsi="Times New Roman" w:cs="Times New Roman"/>
      <w:sz w:val="16"/>
      <w:szCs w:val="20"/>
    </w:rPr>
  </w:style>
  <w:style w:type="paragraph" w:customStyle="1" w:styleId="TableColumnHeader">
    <w:name w:val="Table Column Header"/>
    <w:basedOn w:val="Normal"/>
    <w:rsid w:val="00EB065D"/>
    <w:pPr>
      <w:spacing w:before="120" w:after="170" w:line="260" w:lineRule="atLeast"/>
    </w:pPr>
    <w:rPr>
      <w:b/>
      <w:sz w:val="20"/>
      <w:szCs w:val="20"/>
    </w:rPr>
  </w:style>
  <w:style w:type="paragraph" w:styleId="NoSpacing">
    <w:name w:val="No Spacing"/>
    <w:uiPriority w:val="1"/>
    <w:qFormat/>
    <w:rsid w:val="000D18A3"/>
    <w:pPr>
      <w:spacing w:after="0" w:line="240" w:lineRule="auto"/>
    </w:pPr>
  </w:style>
  <w:style w:type="paragraph" w:customStyle="1" w:styleId="Default">
    <w:name w:val="Default"/>
    <w:rsid w:val="00DF59A4"/>
    <w:pPr>
      <w:autoSpaceDE w:val="0"/>
      <w:autoSpaceDN w:val="0"/>
      <w:adjustRightInd w:val="0"/>
      <w:spacing w:after="0" w:line="240" w:lineRule="auto"/>
    </w:pPr>
    <w:rPr>
      <w:rFonts w:ascii="Calibri" w:hAnsi="Calibri" w:cs="Calibri"/>
      <w:color w:val="000000"/>
      <w:sz w:val="24"/>
      <w:szCs w:val="24"/>
      <w:lang w:val="en-GB" w:eastAsia="en-GB"/>
    </w:rPr>
  </w:style>
  <w:style w:type="paragraph" w:styleId="Header">
    <w:name w:val="header"/>
    <w:basedOn w:val="Normal"/>
    <w:link w:val="HeaderChar"/>
    <w:uiPriority w:val="99"/>
    <w:unhideWhenUsed/>
    <w:rsid w:val="002C578F"/>
    <w:pPr>
      <w:tabs>
        <w:tab w:val="center" w:pos="4513"/>
        <w:tab w:val="right" w:pos="9026"/>
      </w:tabs>
    </w:pPr>
  </w:style>
  <w:style w:type="character" w:customStyle="1" w:styleId="HeaderChar">
    <w:name w:val="Header Char"/>
    <w:basedOn w:val="DefaultParagraphFont"/>
    <w:link w:val="Header"/>
    <w:uiPriority w:val="99"/>
    <w:rsid w:val="002C578F"/>
  </w:style>
  <w:style w:type="paragraph" w:styleId="TOCHeading">
    <w:name w:val="TOC Heading"/>
    <w:basedOn w:val="Heading1"/>
    <w:next w:val="Normal"/>
    <w:uiPriority w:val="39"/>
    <w:unhideWhenUsed/>
    <w:qFormat/>
    <w:rsid w:val="00BF05E5"/>
    <w:pPr>
      <w:outlineLvl w:val="9"/>
    </w:pPr>
    <w:rPr>
      <w:lang w:eastAsia="ja-JP"/>
    </w:rPr>
  </w:style>
  <w:style w:type="paragraph" w:styleId="TOC1">
    <w:name w:val="toc 1"/>
    <w:basedOn w:val="Normal"/>
    <w:next w:val="Normal"/>
    <w:autoRedefine/>
    <w:uiPriority w:val="39"/>
    <w:unhideWhenUsed/>
    <w:rsid w:val="00BF05E5"/>
    <w:pPr>
      <w:spacing w:after="100"/>
    </w:pPr>
  </w:style>
  <w:style w:type="paragraph" w:styleId="TOC2">
    <w:name w:val="toc 2"/>
    <w:basedOn w:val="Normal"/>
    <w:next w:val="Normal"/>
    <w:autoRedefine/>
    <w:uiPriority w:val="39"/>
    <w:unhideWhenUsed/>
    <w:rsid w:val="008F53A8"/>
    <w:pPr>
      <w:spacing w:after="100"/>
      <w:ind w:left="220"/>
    </w:pPr>
  </w:style>
  <w:style w:type="paragraph" w:customStyle="1" w:styleId="ReportText">
    <w:name w:val="Report Text"/>
    <w:link w:val="ReportTextChar"/>
    <w:uiPriority w:val="1"/>
    <w:qFormat/>
    <w:rsid w:val="00D13A3D"/>
    <w:pPr>
      <w:spacing w:before="170" w:after="170" w:line="260" w:lineRule="atLeast"/>
    </w:pPr>
    <w:rPr>
      <w:rFonts w:cs="Times New Roman"/>
      <w:sz w:val="24"/>
      <w:szCs w:val="20"/>
      <w:lang w:val="en-GB"/>
    </w:rPr>
  </w:style>
  <w:style w:type="character" w:customStyle="1" w:styleId="ReportTextChar">
    <w:name w:val="Report Text Char"/>
    <w:basedOn w:val="DefaultParagraphFont"/>
    <w:link w:val="ReportText"/>
    <w:uiPriority w:val="1"/>
    <w:rsid w:val="00D13A3D"/>
    <w:rPr>
      <w:rFonts w:cs="Times New Roman"/>
      <w:sz w:val="24"/>
      <w:szCs w:val="20"/>
      <w:lang w:val="en-GB"/>
    </w:rPr>
  </w:style>
  <w:style w:type="character" w:styleId="UnresolvedMention">
    <w:name w:val="Unresolved Mention"/>
    <w:basedOn w:val="DefaultParagraphFont"/>
    <w:uiPriority w:val="99"/>
    <w:semiHidden/>
    <w:unhideWhenUsed/>
    <w:rsid w:val="000819C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314716"/>
    <w:pPr>
      <w:spacing w:after="200"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4716"/>
    <w:rPr>
      <w:rFonts w:ascii="Times New Roman" w:eastAsia="Times New Roman" w:hAnsi="Times New Roman" w:cs="Times New Roman"/>
      <w:b/>
      <w:bCs/>
      <w:sz w:val="20"/>
      <w:szCs w:val="20"/>
    </w:rPr>
  </w:style>
  <w:style w:type="character" w:customStyle="1" w:styleId="apple-tab-span">
    <w:name w:val="apple-tab-span"/>
    <w:basedOn w:val="DefaultParagraphFont"/>
    <w:rsid w:val="008A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5660">
      <w:bodyDiv w:val="1"/>
      <w:marLeft w:val="0"/>
      <w:marRight w:val="0"/>
      <w:marTop w:val="0"/>
      <w:marBottom w:val="0"/>
      <w:divBdr>
        <w:top w:val="none" w:sz="0" w:space="0" w:color="auto"/>
        <w:left w:val="none" w:sz="0" w:space="0" w:color="auto"/>
        <w:bottom w:val="none" w:sz="0" w:space="0" w:color="auto"/>
        <w:right w:val="none" w:sz="0" w:space="0" w:color="auto"/>
      </w:divBdr>
      <w:divsChild>
        <w:div w:id="403189566">
          <w:marLeft w:val="547"/>
          <w:marRight w:val="0"/>
          <w:marTop w:val="0"/>
          <w:marBottom w:val="0"/>
          <w:divBdr>
            <w:top w:val="none" w:sz="0" w:space="0" w:color="auto"/>
            <w:left w:val="none" w:sz="0" w:space="0" w:color="auto"/>
            <w:bottom w:val="none" w:sz="0" w:space="0" w:color="auto"/>
            <w:right w:val="none" w:sz="0" w:space="0" w:color="auto"/>
          </w:divBdr>
        </w:div>
        <w:div w:id="1245333179">
          <w:marLeft w:val="547"/>
          <w:marRight w:val="0"/>
          <w:marTop w:val="0"/>
          <w:marBottom w:val="0"/>
          <w:divBdr>
            <w:top w:val="none" w:sz="0" w:space="0" w:color="auto"/>
            <w:left w:val="none" w:sz="0" w:space="0" w:color="auto"/>
            <w:bottom w:val="none" w:sz="0" w:space="0" w:color="auto"/>
            <w:right w:val="none" w:sz="0" w:space="0" w:color="auto"/>
          </w:divBdr>
        </w:div>
        <w:div w:id="1559776811">
          <w:marLeft w:val="547"/>
          <w:marRight w:val="0"/>
          <w:marTop w:val="0"/>
          <w:marBottom w:val="0"/>
          <w:divBdr>
            <w:top w:val="none" w:sz="0" w:space="0" w:color="auto"/>
            <w:left w:val="none" w:sz="0" w:space="0" w:color="auto"/>
            <w:bottom w:val="none" w:sz="0" w:space="0" w:color="auto"/>
            <w:right w:val="none" w:sz="0" w:space="0" w:color="auto"/>
          </w:divBdr>
        </w:div>
      </w:divsChild>
    </w:div>
    <w:div w:id="209272034">
      <w:bodyDiv w:val="1"/>
      <w:marLeft w:val="0"/>
      <w:marRight w:val="0"/>
      <w:marTop w:val="0"/>
      <w:marBottom w:val="0"/>
      <w:divBdr>
        <w:top w:val="none" w:sz="0" w:space="0" w:color="auto"/>
        <w:left w:val="none" w:sz="0" w:space="0" w:color="auto"/>
        <w:bottom w:val="none" w:sz="0" w:space="0" w:color="auto"/>
        <w:right w:val="none" w:sz="0" w:space="0" w:color="auto"/>
      </w:divBdr>
    </w:div>
    <w:div w:id="216480533">
      <w:bodyDiv w:val="1"/>
      <w:marLeft w:val="0"/>
      <w:marRight w:val="0"/>
      <w:marTop w:val="0"/>
      <w:marBottom w:val="0"/>
      <w:divBdr>
        <w:top w:val="none" w:sz="0" w:space="0" w:color="auto"/>
        <w:left w:val="none" w:sz="0" w:space="0" w:color="auto"/>
        <w:bottom w:val="none" w:sz="0" w:space="0" w:color="auto"/>
        <w:right w:val="none" w:sz="0" w:space="0" w:color="auto"/>
      </w:divBdr>
      <w:divsChild>
        <w:div w:id="62456175">
          <w:marLeft w:val="0"/>
          <w:marRight w:val="0"/>
          <w:marTop w:val="0"/>
          <w:marBottom w:val="0"/>
          <w:divBdr>
            <w:top w:val="none" w:sz="0" w:space="0" w:color="auto"/>
            <w:left w:val="none" w:sz="0" w:space="0" w:color="auto"/>
            <w:bottom w:val="none" w:sz="0" w:space="0" w:color="auto"/>
            <w:right w:val="none" w:sz="0" w:space="0" w:color="auto"/>
          </w:divBdr>
          <w:divsChild>
            <w:div w:id="1001852999">
              <w:marLeft w:val="0"/>
              <w:marRight w:val="0"/>
              <w:marTop w:val="0"/>
              <w:marBottom w:val="0"/>
              <w:divBdr>
                <w:top w:val="none" w:sz="0" w:space="0" w:color="auto"/>
                <w:left w:val="none" w:sz="0" w:space="0" w:color="auto"/>
                <w:bottom w:val="none" w:sz="0" w:space="0" w:color="auto"/>
                <w:right w:val="none" w:sz="0" w:space="0" w:color="auto"/>
              </w:divBdr>
              <w:divsChild>
                <w:div w:id="1669938338">
                  <w:marLeft w:val="0"/>
                  <w:marRight w:val="0"/>
                  <w:marTop w:val="0"/>
                  <w:marBottom w:val="0"/>
                  <w:divBdr>
                    <w:top w:val="none" w:sz="0" w:space="0" w:color="auto"/>
                    <w:left w:val="none" w:sz="0" w:space="0" w:color="auto"/>
                    <w:bottom w:val="none" w:sz="0" w:space="0" w:color="auto"/>
                    <w:right w:val="none" w:sz="0" w:space="0" w:color="auto"/>
                  </w:divBdr>
                  <w:divsChild>
                    <w:div w:id="918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7430">
      <w:bodyDiv w:val="1"/>
      <w:marLeft w:val="0"/>
      <w:marRight w:val="0"/>
      <w:marTop w:val="0"/>
      <w:marBottom w:val="0"/>
      <w:divBdr>
        <w:top w:val="none" w:sz="0" w:space="0" w:color="auto"/>
        <w:left w:val="none" w:sz="0" w:space="0" w:color="auto"/>
        <w:bottom w:val="none" w:sz="0" w:space="0" w:color="auto"/>
        <w:right w:val="none" w:sz="0" w:space="0" w:color="auto"/>
      </w:divBdr>
    </w:div>
    <w:div w:id="694506099">
      <w:bodyDiv w:val="1"/>
      <w:marLeft w:val="0"/>
      <w:marRight w:val="0"/>
      <w:marTop w:val="0"/>
      <w:marBottom w:val="0"/>
      <w:divBdr>
        <w:top w:val="none" w:sz="0" w:space="0" w:color="auto"/>
        <w:left w:val="none" w:sz="0" w:space="0" w:color="auto"/>
        <w:bottom w:val="none" w:sz="0" w:space="0" w:color="auto"/>
        <w:right w:val="none" w:sz="0" w:space="0" w:color="auto"/>
      </w:divBdr>
    </w:div>
    <w:div w:id="792095210">
      <w:bodyDiv w:val="1"/>
      <w:marLeft w:val="0"/>
      <w:marRight w:val="0"/>
      <w:marTop w:val="0"/>
      <w:marBottom w:val="0"/>
      <w:divBdr>
        <w:top w:val="none" w:sz="0" w:space="0" w:color="auto"/>
        <w:left w:val="none" w:sz="0" w:space="0" w:color="auto"/>
        <w:bottom w:val="none" w:sz="0" w:space="0" w:color="auto"/>
        <w:right w:val="none" w:sz="0" w:space="0" w:color="auto"/>
      </w:divBdr>
    </w:div>
    <w:div w:id="1011251466">
      <w:bodyDiv w:val="1"/>
      <w:marLeft w:val="0"/>
      <w:marRight w:val="0"/>
      <w:marTop w:val="0"/>
      <w:marBottom w:val="0"/>
      <w:divBdr>
        <w:top w:val="none" w:sz="0" w:space="0" w:color="auto"/>
        <w:left w:val="none" w:sz="0" w:space="0" w:color="auto"/>
        <w:bottom w:val="none" w:sz="0" w:space="0" w:color="auto"/>
        <w:right w:val="none" w:sz="0" w:space="0" w:color="auto"/>
      </w:divBdr>
    </w:div>
    <w:div w:id="1060324726">
      <w:bodyDiv w:val="1"/>
      <w:marLeft w:val="0"/>
      <w:marRight w:val="0"/>
      <w:marTop w:val="0"/>
      <w:marBottom w:val="0"/>
      <w:divBdr>
        <w:top w:val="none" w:sz="0" w:space="0" w:color="auto"/>
        <w:left w:val="none" w:sz="0" w:space="0" w:color="auto"/>
        <w:bottom w:val="none" w:sz="0" w:space="0" w:color="auto"/>
        <w:right w:val="none" w:sz="0" w:space="0" w:color="auto"/>
      </w:divBdr>
    </w:div>
    <w:div w:id="1139149160">
      <w:bodyDiv w:val="1"/>
      <w:marLeft w:val="0"/>
      <w:marRight w:val="0"/>
      <w:marTop w:val="0"/>
      <w:marBottom w:val="0"/>
      <w:divBdr>
        <w:top w:val="none" w:sz="0" w:space="0" w:color="auto"/>
        <w:left w:val="none" w:sz="0" w:space="0" w:color="auto"/>
        <w:bottom w:val="none" w:sz="0" w:space="0" w:color="auto"/>
        <w:right w:val="none" w:sz="0" w:space="0" w:color="auto"/>
      </w:divBdr>
      <w:divsChild>
        <w:div w:id="666057040">
          <w:marLeft w:val="547"/>
          <w:marRight w:val="0"/>
          <w:marTop w:val="0"/>
          <w:marBottom w:val="0"/>
          <w:divBdr>
            <w:top w:val="none" w:sz="0" w:space="0" w:color="auto"/>
            <w:left w:val="none" w:sz="0" w:space="0" w:color="auto"/>
            <w:bottom w:val="none" w:sz="0" w:space="0" w:color="auto"/>
            <w:right w:val="none" w:sz="0" w:space="0" w:color="auto"/>
          </w:divBdr>
        </w:div>
      </w:divsChild>
    </w:div>
    <w:div w:id="1249073908">
      <w:bodyDiv w:val="1"/>
      <w:marLeft w:val="0"/>
      <w:marRight w:val="0"/>
      <w:marTop w:val="0"/>
      <w:marBottom w:val="0"/>
      <w:divBdr>
        <w:top w:val="none" w:sz="0" w:space="0" w:color="auto"/>
        <w:left w:val="none" w:sz="0" w:space="0" w:color="auto"/>
        <w:bottom w:val="none" w:sz="0" w:space="0" w:color="auto"/>
        <w:right w:val="none" w:sz="0" w:space="0" w:color="auto"/>
      </w:divBdr>
    </w:div>
    <w:div w:id="1258321907">
      <w:bodyDiv w:val="1"/>
      <w:marLeft w:val="0"/>
      <w:marRight w:val="0"/>
      <w:marTop w:val="0"/>
      <w:marBottom w:val="0"/>
      <w:divBdr>
        <w:top w:val="none" w:sz="0" w:space="0" w:color="auto"/>
        <w:left w:val="none" w:sz="0" w:space="0" w:color="auto"/>
        <w:bottom w:val="none" w:sz="0" w:space="0" w:color="auto"/>
        <w:right w:val="none" w:sz="0" w:space="0" w:color="auto"/>
      </w:divBdr>
    </w:div>
    <w:div w:id="1306013697">
      <w:bodyDiv w:val="1"/>
      <w:marLeft w:val="0"/>
      <w:marRight w:val="0"/>
      <w:marTop w:val="0"/>
      <w:marBottom w:val="0"/>
      <w:divBdr>
        <w:top w:val="none" w:sz="0" w:space="0" w:color="auto"/>
        <w:left w:val="none" w:sz="0" w:space="0" w:color="auto"/>
        <w:bottom w:val="none" w:sz="0" w:space="0" w:color="auto"/>
        <w:right w:val="none" w:sz="0" w:space="0" w:color="auto"/>
      </w:divBdr>
      <w:divsChild>
        <w:div w:id="40977979">
          <w:marLeft w:val="547"/>
          <w:marRight w:val="0"/>
          <w:marTop w:val="0"/>
          <w:marBottom w:val="0"/>
          <w:divBdr>
            <w:top w:val="none" w:sz="0" w:space="0" w:color="auto"/>
            <w:left w:val="none" w:sz="0" w:space="0" w:color="auto"/>
            <w:bottom w:val="none" w:sz="0" w:space="0" w:color="auto"/>
            <w:right w:val="none" w:sz="0" w:space="0" w:color="auto"/>
          </w:divBdr>
        </w:div>
        <w:div w:id="1524829944">
          <w:marLeft w:val="547"/>
          <w:marRight w:val="0"/>
          <w:marTop w:val="0"/>
          <w:marBottom w:val="0"/>
          <w:divBdr>
            <w:top w:val="none" w:sz="0" w:space="0" w:color="auto"/>
            <w:left w:val="none" w:sz="0" w:space="0" w:color="auto"/>
            <w:bottom w:val="none" w:sz="0" w:space="0" w:color="auto"/>
            <w:right w:val="none" w:sz="0" w:space="0" w:color="auto"/>
          </w:divBdr>
        </w:div>
        <w:div w:id="1614704438">
          <w:marLeft w:val="547"/>
          <w:marRight w:val="0"/>
          <w:marTop w:val="0"/>
          <w:marBottom w:val="0"/>
          <w:divBdr>
            <w:top w:val="none" w:sz="0" w:space="0" w:color="auto"/>
            <w:left w:val="none" w:sz="0" w:space="0" w:color="auto"/>
            <w:bottom w:val="none" w:sz="0" w:space="0" w:color="auto"/>
            <w:right w:val="none" w:sz="0" w:space="0" w:color="auto"/>
          </w:divBdr>
        </w:div>
      </w:divsChild>
    </w:div>
    <w:div w:id="1320189375">
      <w:bodyDiv w:val="1"/>
      <w:marLeft w:val="0"/>
      <w:marRight w:val="0"/>
      <w:marTop w:val="0"/>
      <w:marBottom w:val="0"/>
      <w:divBdr>
        <w:top w:val="none" w:sz="0" w:space="0" w:color="auto"/>
        <w:left w:val="none" w:sz="0" w:space="0" w:color="auto"/>
        <w:bottom w:val="none" w:sz="0" w:space="0" w:color="auto"/>
        <w:right w:val="none" w:sz="0" w:space="0" w:color="auto"/>
      </w:divBdr>
    </w:div>
    <w:div w:id="1385762031">
      <w:bodyDiv w:val="1"/>
      <w:marLeft w:val="0"/>
      <w:marRight w:val="0"/>
      <w:marTop w:val="0"/>
      <w:marBottom w:val="0"/>
      <w:divBdr>
        <w:top w:val="none" w:sz="0" w:space="0" w:color="auto"/>
        <w:left w:val="none" w:sz="0" w:space="0" w:color="auto"/>
        <w:bottom w:val="none" w:sz="0" w:space="0" w:color="auto"/>
        <w:right w:val="none" w:sz="0" w:space="0" w:color="auto"/>
      </w:divBdr>
    </w:div>
    <w:div w:id="1404835572">
      <w:bodyDiv w:val="1"/>
      <w:marLeft w:val="0"/>
      <w:marRight w:val="0"/>
      <w:marTop w:val="0"/>
      <w:marBottom w:val="0"/>
      <w:divBdr>
        <w:top w:val="none" w:sz="0" w:space="0" w:color="auto"/>
        <w:left w:val="none" w:sz="0" w:space="0" w:color="auto"/>
        <w:bottom w:val="none" w:sz="0" w:space="0" w:color="auto"/>
        <w:right w:val="none" w:sz="0" w:space="0" w:color="auto"/>
      </w:divBdr>
    </w:div>
    <w:div w:id="1480419068">
      <w:bodyDiv w:val="1"/>
      <w:marLeft w:val="0"/>
      <w:marRight w:val="0"/>
      <w:marTop w:val="0"/>
      <w:marBottom w:val="0"/>
      <w:divBdr>
        <w:top w:val="none" w:sz="0" w:space="0" w:color="auto"/>
        <w:left w:val="none" w:sz="0" w:space="0" w:color="auto"/>
        <w:bottom w:val="none" w:sz="0" w:space="0" w:color="auto"/>
        <w:right w:val="none" w:sz="0" w:space="0" w:color="auto"/>
      </w:divBdr>
    </w:div>
    <w:div w:id="1497695481">
      <w:bodyDiv w:val="1"/>
      <w:marLeft w:val="0"/>
      <w:marRight w:val="0"/>
      <w:marTop w:val="0"/>
      <w:marBottom w:val="0"/>
      <w:divBdr>
        <w:top w:val="none" w:sz="0" w:space="0" w:color="auto"/>
        <w:left w:val="none" w:sz="0" w:space="0" w:color="auto"/>
        <w:bottom w:val="none" w:sz="0" w:space="0" w:color="auto"/>
        <w:right w:val="none" w:sz="0" w:space="0" w:color="auto"/>
      </w:divBdr>
    </w:div>
    <w:div w:id="1639216851">
      <w:bodyDiv w:val="1"/>
      <w:marLeft w:val="0"/>
      <w:marRight w:val="0"/>
      <w:marTop w:val="0"/>
      <w:marBottom w:val="0"/>
      <w:divBdr>
        <w:top w:val="none" w:sz="0" w:space="0" w:color="auto"/>
        <w:left w:val="none" w:sz="0" w:space="0" w:color="auto"/>
        <w:bottom w:val="none" w:sz="0" w:space="0" w:color="auto"/>
        <w:right w:val="none" w:sz="0" w:space="0" w:color="auto"/>
      </w:divBdr>
    </w:div>
    <w:div w:id="1673293955">
      <w:bodyDiv w:val="1"/>
      <w:marLeft w:val="0"/>
      <w:marRight w:val="0"/>
      <w:marTop w:val="0"/>
      <w:marBottom w:val="0"/>
      <w:divBdr>
        <w:top w:val="none" w:sz="0" w:space="0" w:color="auto"/>
        <w:left w:val="none" w:sz="0" w:space="0" w:color="auto"/>
        <w:bottom w:val="none" w:sz="0" w:space="0" w:color="auto"/>
        <w:right w:val="none" w:sz="0" w:space="0" w:color="auto"/>
      </w:divBdr>
      <w:divsChild>
        <w:div w:id="15278458">
          <w:marLeft w:val="0"/>
          <w:marRight w:val="0"/>
          <w:marTop w:val="0"/>
          <w:marBottom w:val="231"/>
          <w:divBdr>
            <w:top w:val="none" w:sz="0" w:space="0" w:color="auto"/>
            <w:left w:val="none" w:sz="0" w:space="0" w:color="auto"/>
            <w:bottom w:val="none" w:sz="0" w:space="0" w:color="auto"/>
            <w:right w:val="none" w:sz="0" w:space="0" w:color="auto"/>
          </w:divBdr>
        </w:div>
      </w:divsChild>
    </w:div>
    <w:div w:id="1676569177">
      <w:bodyDiv w:val="1"/>
      <w:marLeft w:val="0"/>
      <w:marRight w:val="0"/>
      <w:marTop w:val="0"/>
      <w:marBottom w:val="0"/>
      <w:divBdr>
        <w:top w:val="none" w:sz="0" w:space="0" w:color="auto"/>
        <w:left w:val="none" w:sz="0" w:space="0" w:color="auto"/>
        <w:bottom w:val="none" w:sz="0" w:space="0" w:color="auto"/>
        <w:right w:val="none" w:sz="0" w:space="0" w:color="auto"/>
      </w:divBdr>
      <w:divsChild>
        <w:div w:id="1542670447">
          <w:marLeft w:val="0"/>
          <w:marRight w:val="0"/>
          <w:marTop w:val="0"/>
          <w:marBottom w:val="0"/>
          <w:divBdr>
            <w:top w:val="none" w:sz="0" w:space="0" w:color="auto"/>
            <w:left w:val="none" w:sz="0" w:space="0" w:color="auto"/>
            <w:bottom w:val="none" w:sz="0" w:space="0" w:color="auto"/>
            <w:right w:val="none" w:sz="0" w:space="0" w:color="auto"/>
          </w:divBdr>
        </w:div>
        <w:div w:id="1703092149">
          <w:marLeft w:val="0"/>
          <w:marRight w:val="0"/>
          <w:marTop w:val="0"/>
          <w:marBottom w:val="0"/>
          <w:divBdr>
            <w:top w:val="none" w:sz="0" w:space="0" w:color="auto"/>
            <w:left w:val="none" w:sz="0" w:space="0" w:color="auto"/>
            <w:bottom w:val="none" w:sz="0" w:space="0" w:color="auto"/>
            <w:right w:val="none" w:sz="0" w:space="0" w:color="auto"/>
          </w:divBdr>
        </w:div>
      </w:divsChild>
    </w:div>
    <w:div w:id="1685011939">
      <w:bodyDiv w:val="1"/>
      <w:marLeft w:val="0"/>
      <w:marRight w:val="0"/>
      <w:marTop w:val="0"/>
      <w:marBottom w:val="0"/>
      <w:divBdr>
        <w:top w:val="none" w:sz="0" w:space="0" w:color="auto"/>
        <w:left w:val="none" w:sz="0" w:space="0" w:color="auto"/>
        <w:bottom w:val="none" w:sz="0" w:space="0" w:color="auto"/>
        <w:right w:val="none" w:sz="0" w:space="0" w:color="auto"/>
      </w:divBdr>
      <w:divsChild>
        <w:div w:id="655105616">
          <w:marLeft w:val="0"/>
          <w:marRight w:val="0"/>
          <w:marTop w:val="0"/>
          <w:marBottom w:val="0"/>
          <w:divBdr>
            <w:top w:val="none" w:sz="0" w:space="0" w:color="auto"/>
            <w:left w:val="none" w:sz="0" w:space="0" w:color="auto"/>
            <w:bottom w:val="none" w:sz="0" w:space="0" w:color="auto"/>
            <w:right w:val="none" w:sz="0" w:space="0" w:color="auto"/>
          </w:divBdr>
        </w:div>
      </w:divsChild>
    </w:div>
    <w:div w:id="1723022060">
      <w:bodyDiv w:val="1"/>
      <w:marLeft w:val="0"/>
      <w:marRight w:val="0"/>
      <w:marTop w:val="0"/>
      <w:marBottom w:val="0"/>
      <w:divBdr>
        <w:top w:val="none" w:sz="0" w:space="0" w:color="auto"/>
        <w:left w:val="none" w:sz="0" w:space="0" w:color="auto"/>
        <w:bottom w:val="none" w:sz="0" w:space="0" w:color="auto"/>
        <w:right w:val="none" w:sz="0" w:space="0" w:color="auto"/>
      </w:divBdr>
    </w:div>
    <w:div w:id="1943488015">
      <w:bodyDiv w:val="1"/>
      <w:marLeft w:val="0"/>
      <w:marRight w:val="0"/>
      <w:marTop w:val="0"/>
      <w:marBottom w:val="0"/>
      <w:divBdr>
        <w:top w:val="none" w:sz="0" w:space="0" w:color="auto"/>
        <w:left w:val="none" w:sz="0" w:space="0" w:color="auto"/>
        <w:bottom w:val="none" w:sz="0" w:space="0" w:color="auto"/>
        <w:right w:val="none" w:sz="0" w:space="0" w:color="auto"/>
      </w:divBdr>
    </w:div>
    <w:div w:id="2086607931">
      <w:bodyDiv w:val="1"/>
      <w:marLeft w:val="0"/>
      <w:marRight w:val="0"/>
      <w:marTop w:val="0"/>
      <w:marBottom w:val="0"/>
      <w:divBdr>
        <w:top w:val="none" w:sz="0" w:space="0" w:color="auto"/>
        <w:left w:val="none" w:sz="0" w:space="0" w:color="auto"/>
        <w:bottom w:val="none" w:sz="0" w:space="0" w:color="auto"/>
        <w:right w:val="none" w:sz="0" w:space="0" w:color="auto"/>
      </w:divBdr>
    </w:div>
    <w:div w:id="2087411400">
      <w:bodyDiv w:val="1"/>
      <w:marLeft w:val="0"/>
      <w:marRight w:val="0"/>
      <w:marTop w:val="0"/>
      <w:marBottom w:val="0"/>
      <w:divBdr>
        <w:top w:val="none" w:sz="0" w:space="0" w:color="auto"/>
        <w:left w:val="none" w:sz="0" w:space="0" w:color="auto"/>
        <w:bottom w:val="none" w:sz="0" w:space="0" w:color="auto"/>
        <w:right w:val="none" w:sz="0" w:space="0" w:color="auto"/>
      </w:divBdr>
    </w:div>
    <w:div w:id="2098091228">
      <w:bodyDiv w:val="1"/>
      <w:marLeft w:val="0"/>
      <w:marRight w:val="0"/>
      <w:marTop w:val="0"/>
      <w:marBottom w:val="0"/>
      <w:divBdr>
        <w:top w:val="none" w:sz="0" w:space="0" w:color="auto"/>
        <w:left w:val="none" w:sz="0" w:space="0" w:color="auto"/>
        <w:bottom w:val="none" w:sz="0" w:space="0" w:color="auto"/>
        <w:right w:val="none" w:sz="0" w:space="0" w:color="auto"/>
      </w:divBdr>
      <w:divsChild>
        <w:div w:id="168520268">
          <w:marLeft w:val="0"/>
          <w:marRight w:val="0"/>
          <w:marTop w:val="0"/>
          <w:marBottom w:val="0"/>
          <w:divBdr>
            <w:top w:val="none" w:sz="0" w:space="0" w:color="auto"/>
            <w:left w:val="none" w:sz="0" w:space="0" w:color="auto"/>
            <w:bottom w:val="none" w:sz="0" w:space="0" w:color="auto"/>
            <w:right w:val="none" w:sz="0" w:space="0" w:color="auto"/>
          </w:divBdr>
          <w:divsChild>
            <w:div w:id="1198351097">
              <w:marLeft w:val="0"/>
              <w:marRight w:val="0"/>
              <w:marTop w:val="0"/>
              <w:marBottom w:val="0"/>
              <w:divBdr>
                <w:top w:val="none" w:sz="0" w:space="0" w:color="auto"/>
                <w:left w:val="none" w:sz="0" w:space="0" w:color="auto"/>
                <w:bottom w:val="none" w:sz="0" w:space="0" w:color="auto"/>
                <w:right w:val="none" w:sz="0" w:space="0" w:color="auto"/>
              </w:divBdr>
              <w:divsChild>
                <w:div w:id="1915968530">
                  <w:marLeft w:val="0"/>
                  <w:marRight w:val="0"/>
                  <w:marTop w:val="0"/>
                  <w:marBottom w:val="0"/>
                  <w:divBdr>
                    <w:top w:val="none" w:sz="0" w:space="0" w:color="auto"/>
                    <w:left w:val="none" w:sz="0" w:space="0" w:color="auto"/>
                    <w:bottom w:val="none" w:sz="0" w:space="0" w:color="auto"/>
                    <w:right w:val="none" w:sz="0" w:space="0" w:color="auto"/>
                  </w:divBdr>
                  <w:divsChild>
                    <w:div w:id="5368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0054DD4DA2EE4F92B9B07A5C2BE750" ma:contentTypeVersion="9" ma:contentTypeDescription="Create a new document." ma:contentTypeScope="" ma:versionID="43e63b85029dc6a6470c3dab4bf79dc3">
  <xsd:schema xmlns:xsd="http://www.w3.org/2001/XMLSchema" xmlns:xs="http://www.w3.org/2001/XMLSchema" xmlns:p="http://schemas.microsoft.com/office/2006/metadata/properties" xmlns:ns2="7987a73e-caad-4e54-84b7-98452a1ce187" xmlns:ns3="90cffe85-f33d-4c49-bc62-3b5906b6c8ae" xmlns:ns4="7436dde4-b3ba-48bd-8b8b-2ea2b5559850" targetNamespace="http://schemas.microsoft.com/office/2006/metadata/properties" ma:root="true" ma:fieldsID="8e0cf5990e18014f6d7d01a7c4a20c49" ns2:_="" ns3:_="" ns4:_="">
    <xsd:import namespace="7987a73e-caad-4e54-84b7-98452a1ce187"/>
    <xsd:import namespace="90cffe85-f33d-4c49-bc62-3b5906b6c8ae"/>
    <xsd:import namespace="7436dde4-b3ba-48bd-8b8b-2ea2b5559850"/>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73e-caad-4e54-84b7-98452a1ce1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cffe85-f33d-4c49-bc62-3b5906b6c8ae"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36dde4-b3ba-48bd-8b8b-2ea2b555985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79EA3-EBA5-4672-963B-53FB95D447D7}">
  <ds:schemaRefs>
    <ds:schemaRef ds:uri="http://schemas.microsoft.com/sharepoint/v3/contenttype/forms"/>
  </ds:schemaRefs>
</ds:datastoreItem>
</file>

<file path=customXml/itemProps2.xml><?xml version="1.0" encoding="utf-8"?>
<ds:datastoreItem xmlns:ds="http://schemas.openxmlformats.org/officeDocument/2006/customXml" ds:itemID="{9EB44859-411A-43ED-9E5A-F69689BDB314}">
  <ds:schemaRefs>
    <ds:schemaRef ds:uri="http://schemas.microsoft.com/office/2006/metadata/properties"/>
  </ds:schemaRefs>
</ds:datastoreItem>
</file>

<file path=customXml/itemProps3.xml><?xml version="1.0" encoding="utf-8"?>
<ds:datastoreItem xmlns:ds="http://schemas.openxmlformats.org/officeDocument/2006/customXml" ds:itemID="{1421931D-7C9F-4492-918D-E6F7A16C8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73e-caad-4e54-84b7-98452a1ce187"/>
    <ds:schemaRef ds:uri="90cffe85-f33d-4c49-bc62-3b5906b6c8ae"/>
    <ds:schemaRef ds:uri="7436dde4-b3ba-48bd-8b8b-2ea2b5559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98862-A4C7-724B-AAD9-438EA87A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4570</Words>
  <Characters>26052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Delivery Notes</vt:lpstr>
    </vt:vector>
  </TitlesOfParts>
  <Company>Arup</Company>
  <LinksUpToDate>false</LinksUpToDate>
  <CharactersWithSpaces>30561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Notes</dc:title>
  <dc:subject/>
  <dc:creator>Sarah Purdy</dc:creator>
  <cp:keywords/>
  <dc:description/>
  <cp:lastModifiedBy>Aidan Parkinson</cp:lastModifiedBy>
  <cp:revision>3</cp:revision>
  <cp:lastPrinted>2014-01-27T09:10:00Z</cp:lastPrinted>
  <dcterms:created xsi:type="dcterms:W3CDTF">2019-05-23T15:03:00Z</dcterms:created>
  <dcterms:modified xsi:type="dcterms:W3CDTF">2019-05-23T15:06:00Z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0x010100250054DD4DA2EE4F92B9B07A5C2BE750</vt:lpwstr>
  </property>
</Properties>
</file>